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B4C" w:rsidRDefault="00644572" w:rsidP="00644572">
      <w:pPr>
        <w:pStyle w:val="Heading1"/>
      </w:pPr>
      <w:r>
        <w:t>Meas</w:t>
      </w:r>
      <w:r w:rsidR="009A581C">
        <w:t>ure Authoring Tool Installation</w:t>
      </w:r>
    </w:p>
    <w:p w:rsidR="00644572" w:rsidRDefault="00644572" w:rsidP="00644572"/>
    <w:p w:rsidR="00644572" w:rsidRPr="006D6C11" w:rsidRDefault="00644572" w:rsidP="00A30A5A">
      <w:pPr>
        <w:ind w:firstLine="0"/>
        <w:rPr>
          <w:sz w:val="18"/>
          <w:szCs w:val="18"/>
        </w:rPr>
      </w:pPr>
      <w:r w:rsidRPr="006D6C11">
        <w:rPr>
          <w:sz w:val="18"/>
          <w:szCs w:val="18"/>
        </w:rPr>
        <w:t xml:space="preserve">The Measure Authoring Tool (MAT) </w:t>
      </w:r>
      <w:r w:rsidR="003B45FE">
        <w:rPr>
          <w:sz w:val="18"/>
          <w:szCs w:val="18"/>
        </w:rPr>
        <w:t>utilizes the</w:t>
      </w:r>
      <w:r w:rsidRPr="006D6C11">
        <w:rPr>
          <w:sz w:val="18"/>
          <w:szCs w:val="18"/>
        </w:rPr>
        <w:t xml:space="preserve"> </w:t>
      </w:r>
      <w:r w:rsidR="001E0321" w:rsidRPr="006D6C11">
        <w:rPr>
          <w:sz w:val="18"/>
          <w:szCs w:val="18"/>
        </w:rPr>
        <w:t>Google Web Toolkit (GWT) framework. GWT allows one to write client side code in Java and then converts it to JavaScript while running. Also</w:t>
      </w:r>
      <w:r w:rsidR="003B45FE">
        <w:rPr>
          <w:sz w:val="18"/>
          <w:szCs w:val="18"/>
        </w:rPr>
        <w:t>,</w:t>
      </w:r>
      <w:r w:rsidR="001E0321" w:rsidRPr="006D6C11">
        <w:rPr>
          <w:sz w:val="18"/>
          <w:szCs w:val="18"/>
        </w:rPr>
        <w:t xml:space="preserve"> </w:t>
      </w:r>
      <w:r w:rsidR="003B45FE">
        <w:rPr>
          <w:sz w:val="18"/>
          <w:szCs w:val="18"/>
        </w:rPr>
        <w:t xml:space="preserve">the </w:t>
      </w:r>
      <w:r w:rsidR="001E0321" w:rsidRPr="006D6C11">
        <w:rPr>
          <w:sz w:val="18"/>
          <w:szCs w:val="18"/>
        </w:rPr>
        <w:t xml:space="preserve">MAT uses MySQL as its backend database server. The IDE used </w:t>
      </w:r>
      <w:r w:rsidR="003B45FE">
        <w:rPr>
          <w:sz w:val="18"/>
          <w:szCs w:val="18"/>
        </w:rPr>
        <w:t>by the</w:t>
      </w:r>
      <w:r w:rsidR="001E0321" w:rsidRPr="006D6C11">
        <w:rPr>
          <w:sz w:val="18"/>
          <w:szCs w:val="18"/>
        </w:rPr>
        <w:t xml:space="preserve"> MAT development team is Eclipse 3.6 (Helios).</w:t>
      </w:r>
      <w:r w:rsidR="001516C3" w:rsidRPr="006D6C11">
        <w:rPr>
          <w:sz w:val="18"/>
          <w:szCs w:val="18"/>
        </w:rPr>
        <w:t xml:space="preserve"> Finally, </w:t>
      </w:r>
      <w:r w:rsidR="003B45FE">
        <w:rPr>
          <w:sz w:val="18"/>
          <w:szCs w:val="18"/>
        </w:rPr>
        <w:t xml:space="preserve">the </w:t>
      </w:r>
      <w:r w:rsidR="001516C3" w:rsidRPr="006D6C11">
        <w:rPr>
          <w:sz w:val="18"/>
          <w:szCs w:val="18"/>
        </w:rPr>
        <w:t>MAT is</w:t>
      </w:r>
      <w:r w:rsidR="00E11C7C">
        <w:rPr>
          <w:sz w:val="18"/>
          <w:szCs w:val="18"/>
        </w:rPr>
        <w:t xml:space="preserve"> deployed on the Glassfish 3.1.2.2</w:t>
      </w:r>
      <w:r w:rsidR="001516C3" w:rsidRPr="006D6C11">
        <w:rPr>
          <w:sz w:val="18"/>
          <w:szCs w:val="18"/>
        </w:rPr>
        <w:t xml:space="preserve"> application server.</w:t>
      </w:r>
    </w:p>
    <w:p w:rsidR="005F581C" w:rsidRPr="006D6C11" w:rsidRDefault="005F581C" w:rsidP="00644572">
      <w:pPr>
        <w:rPr>
          <w:sz w:val="18"/>
          <w:szCs w:val="18"/>
        </w:rPr>
      </w:pPr>
    </w:p>
    <w:p w:rsidR="0055279E" w:rsidRDefault="0055279E" w:rsidP="00520E51">
      <w:pPr>
        <w:ind w:firstLine="0"/>
        <w:rPr>
          <w:sz w:val="18"/>
          <w:szCs w:val="18"/>
        </w:rPr>
      </w:pPr>
      <w:r w:rsidRPr="006D6C11">
        <w:rPr>
          <w:sz w:val="18"/>
          <w:szCs w:val="18"/>
        </w:rPr>
        <w:t>The sections below describe each of the above mentioned components in detail.</w:t>
      </w:r>
    </w:p>
    <w:p w:rsidR="001335EA" w:rsidRDefault="001335EA" w:rsidP="00644572">
      <w:pPr>
        <w:rPr>
          <w:sz w:val="18"/>
          <w:szCs w:val="18"/>
        </w:rPr>
      </w:pPr>
    </w:p>
    <w:p w:rsidR="001335EA" w:rsidRPr="001335EA" w:rsidRDefault="001335EA" w:rsidP="001335EA">
      <w:pPr>
        <w:ind w:firstLine="0"/>
        <w:rPr>
          <w:u w:val="single"/>
        </w:rPr>
      </w:pPr>
      <w:r w:rsidRPr="001335EA">
        <w:rPr>
          <w:u w:val="single"/>
        </w:rPr>
        <w:t xml:space="preserve">Java </w:t>
      </w:r>
      <w:ins w:id="0" w:author="MiMiller" w:date="2015-01-28T15:45:00Z">
        <w:r w:rsidR="00A30A5A">
          <w:rPr>
            <w:u w:val="single"/>
          </w:rPr>
          <w:t>(JDK)</w:t>
        </w:r>
      </w:ins>
    </w:p>
    <w:p w:rsidR="0055279E" w:rsidRDefault="0055279E" w:rsidP="0055279E">
      <w:pPr>
        <w:ind w:firstLine="0"/>
        <w:rPr>
          <w:ins w:id="1" w:author="MiMiller" w:date="2015-01-28T15:46:00Z"/>
        </w:rPr>
      </w:pPr>
    </w:p>
    <w:p w:rsidR="00A30A5A" w:rsidDel="00A30A5A" w:rsidRDefault="00A30A5A" w:rsidP="0055279E">
      <w:pPr>
        <w:ind w:firstLine="0"/>
        <w:rPr>
          <w:del w:id="2" w:author="MiMiller" w:date="2015-01-28T15:47:00Z"/>
        </w:rPr>
      </w:pPr>
      <w:ins w:id="3" w:author="MiMiller" w:date="2015-01-28T15:46:00Z">
        <w:r>
          <w:rPr>
            <w:sz w:val="18"/>
            <w:szCs w:val="18"/>
          </w:rPr>
          <w:t xml:space="preserve">The application has not been tested </w:t>
        </w:r>
      </w:ins>
      <w:ins w:id="4" w:author="MiMiller" w:date="2015-01-28T15:51:00Z">
        <w:r>
          <w:rPr>
            <w:sz w:val="18"/>
            <w:szCs w:val="18"/>
          </w:rPr>
          <w:t>with version</w:t>
        </w:r>
      </w:ins>
      <w:ins w:id="5" w:author="jlandry" w:date="2015-01-29T09:06:00Z">
        <w:r w:rsidR="00FF5589">
          <w:rPr>
            <w:sz w:val="18"/>
            <w:szCs w:val="18"/>
          </w:rPr>
          <w:t>s</w:t>
        </w:r>
      </w:ins>
      <w:ins w:id="6" w:author="MiMiller" w:date="2015-01-28T15:46:00Z">
        <w:r>
          <w:rPr>
            <w:sz w:val="18"/>
            <w:szCs w:val="18"/>
          </w:rPr>
          <w:t xml:space="preserve"> above JAVA </w:t>
        </w:r>
        <w:r>
          <w:rPr>
            <w:rFonts w:cs="Times New Roman"/>
            <w:sz w:val="18"/>
            <w:szCs w:val="18"/>
            <w:lang w:bidi="ar-SA"/>
          </w:rPr>
          <w:t>1.7.0_71</w:t>
        </w:r>
        <w:r>
          <w:rPr>
            <w:sz w:val="18"/>
            <w:szCs w:val="18"/>
          </w:rPr>
          <w:t xml:space="preserve"> </w:t>
        </w:r>
      </w:ins>
      <w:ins w:id="7" w:author="MiMiller" w:date="2015-01-28T15:47:00Z">
        <w:r>
          <w:rPr>
            <w:sz w:val="18"/>
            <w:szCs w:val="18"/>
          </w:rPr>
          <w:t>so</w:t>
        </w:r>
      </w:ins>
      <w:ins w:id="8" w:author="MiMiller" w:date="2015-01-28T15:50:00Z">
        <w:r>
          <w:rPr>
            <w:sz w:val="18"/>
            <w:szCs w:val="18"/>
          </w:rPr>
          <w:t>,</w:t>
        </w:r>
      </w:ins>
      <w:ins w:id="9" w:author="MiMiller" w:date="2015-01-28T15:51:00Z">
        <w:r>
          <w:rPr>
            <w:sz w:val="18"/>
            <w:szCs w:val="18"/>
          </w:rPr>
          <w:t xml:space="preserve"> </w:t>
        </w:r>
      </w:ins>
    </w:p>
    <w:p w:rsidR="001335EA" w:rsidRDefault="006D22E2" w:rsidP="0055279E">
      <w:pPr>
        <w:ind w:firstLine="0"/>
        <w:rPr>
          <w:sz w:val="18"/>
          <w:szCs w:val="18"/>
        </w:rPr>
      </w:pPr>
      <w:del w:id="10" w:author="MiMiller" w:date="2015-01-28T15:47:00Z">
        <w:r w:rsidDel="00A30A5A">
          <w:rPr>
            <w:rFonts w:ascii="Calibri" w:hAnsi="Calibri"/>
            <w:sz w:val="18"/>
            <w:szCs w:val="18"/>
          </w:rPr>
          <w:delText>P</w:delText>
        </w:r>
      </w:del>
      <w:del w:id="11" w:author="MiMiller" w:date="2015-01-28T15:50:00Z">
        <w:r w:rsidDel="00A30A5A">
          <w:rPr>
            <w:rFonts w:ascii="Calibri" w:hAnsi="Calibri"/>
            <w:sz w:val="18"/>
            <w:szCs w:val="18"/>
          </w:rPr>
          <w:delText>lease</w:delText>
        </w:r>
      </w:del>
      <w:proofErr w:type="gramStart"/>
      <w:ins w:id="12" w:author="MiMiller" w:date="2015-01-28T15:51:00Z">
        <w:r w:rsidR="00A30A5A">
          <w:rPr>
            <w:rFonts w:ascii="Calibri" w:hAnsi="Calibri"/>
            <w:sz w:val="18"/>
            <w:szCs w:val="18"/>
          </w:rPr>
          <w:t>p</w:t>
        </w:r>
      </w:ins>
      <w:ins w:id="13" w:author="MiMiller" w:date="2015-01-28T15:50:00Z">
        <w:r w:rsidR="00A30A5A">
          <w:rPr>
            <w:rFonts w:ascii="Calibri" w:hAnsi="Calibri"/>
            <w:sz w:val="18"/>
            <w:szCs w:val="18"/>
          </w:rPr>
          <w:t>lease</w:t>
        </w:r>
      </w:ins>
      <w:proofErr w:type="gramEnd"/>
      <w:r>
        <w:rPr>
          <w:rFonts w:ascii="Calibri" w:hAnsi="Calibri"/>
          <w:sz w:val="18"/>
          <w:szCs w:val="18"/>
        </w:rPr>
        <w:t xml:space="preserve"> ensure that you</w:t>
      </w:r>
      <w:r w:rsidR="00517837">
        <w:rPr>
          <w:rFonts w:ascii="Calibri" w:hAnsi="Calibri"/>
          <w:sz w:val="18"/>
          <w:szCs w:val="18"/>
        </w:rPr>
        <w:t xml:space="preserve"> have </w:t>
      </w:r>
      <w:del w:id="14" w:author="MiMiller" w:date="2015-01-28T15:48:00Z">
        <w:r w:rsidR="00517837" w:rsidDel="00A30A5A">
          <w:rPr>
            <w:rFonts w:ascii="Calibri" w:hAnsi="Calibri"/>
            <w:sz w:val="18"/>
            <w:szCs w:val="18"/>
          </w:rPr>
          <w:delText xml:space="preserve">Java </w:delText>
        </w:r>
        <w:r w:rsidR="00BF3B72" w:rsidDel="00A30A5A">
          <w:rPr>
            <w:rFonts w:cs="Times New Roman"/>
            <w:sz w:val="18"/>
            <w:szCs w:val="18"/>
            <w:lang w:bidi="ar-SA"/>
          </w:rPr>
          <w:delText>jdk1.7.0_71</w:delText>
        </w:r>
        <w:r w:rsidR="00517837" w:rsidDel="00A30A5A">
          <w:rPr>
            <w:rFonts w:ascii="Calibri" w:hAnsi="Calibri"/>
            <w:sz w:val="18"/>
            <w:szCs w:val="18"/>
          </w:rPr>
          <w:delText xml:space="preserve"> (JDK) on your machine</w:delText>
        </w:r>
      </w:del>
      <w:ins w:id="15" w:author="MiMiller" w:date="2015-01-28T15:48:00Z">
        <w:r w:rsidR="00A30A5A">
          <w:rPr>
            <w:rFonts w:ascii="Calibri" w:hAnsi="Calibri"/>
            <w:sz w:val="18"/>
            <w:szCs w:val="18"/>
          </w:rPr>
          <w:t xml:space="preserve">this version in your </w:t>
        </w:r>
      </w:ins>
      <w:ins w:id="16" w:author="MiMiller" w:date="2015-01-28T15:50:00Z">
        <w:r w:rsidR="00A30A5A">
          <w:rPr>
            <w:rFonts w:ascii="Calibri" w:hAnsi="Calibri"/>
            <w:sz w:val="18"/>
            <w:szCs w:val="18"/>
          </w:rPr>
          <w:t>environment</w:t>
        </w:r>
      </w:ins>
      <w:del w:id="17" w:author="MiMiller" w:date="2015-01-28T15:49:00Z">
        <w:r w:rsidR="00517837" w:rsidDel="00A30A5A">
          <w:rPr>
            <w:rFonts w:ascii="Calibri" w:hAnsi="Calibri"/>
            <w:sz w:val="18"/>
            <w:szCs w:val="18"/>
          </w:rPr>
          <w:delText xml:space="preserve"> </w:delText>
        </w:r>
      </w:del>
      <w:del w:id="18" w:author="MiMiller" w:date="2015-01-28T15:48:00Z">
        <w:r w:rsidR="00517837" w:rsidDel="00A30A5A">
          <w:rPr>
            <w:rFonts w:ascii="Calibri" w:hAnsi="Calibri"/>
            <w:sz w:val="18"/>
            <w:szCs w:val="18"/>
          </w:rPr>
          <w:delText>for successfully running the MAT</w:delText>
        </w:r>
      </w:del>
      <w:r w:rsidR="00517837">
        <w:rPr>
          <w:rFonts w:ascii="Calibri" w:hAnsi="Calibri"/>
          <w:sz w:val="18"/>
          <w:szCs w:val="18"/>
        </w:rPr>
        <w:t xml:space="preserve">. Also, verify that JAVA_HOME and PATH </w:t>
      </w:r>
      <w:r>
        <w:rPr>
          <w:rFonts w:ascii="Calibri" w:hAnsi="Calibri"/>
          <w:sz w:val="18"/>
          <w:szCs w:val="18"/>
        </w:rPr>
        <w:t>system</w:t>
      </w:r>
      <w:r w:rsidR="00517837">
        <w:rPr>
          <w:rFonts w:ascii="Calibri" w:hAnsi="Calibri"/>
          <w:sz w:val="18"/>
          <w:szCs w:val="18"/>
        </w:rPr>
        <w:t xml:space="preserve"> variable</w:t>
      </w:r>
      <w:r w:rsidR="00BF3B72">
        <w:rPr>
          <w:rFonts w:ascii="Calibri" w:hAnsi="Calibri"/>
          <w:sz w:val="18"/>
          <w:szCs w:val="18"/>
        </w:rPr>
        <w:t xml:space="preserve">s are pointing to the </w:t>
      </w:r>
      <w:r w:rsidR="00BF3B72">
        <w:rPr>
          <w:rFonts w:cs="Times New Roman"/>
          <w:sz w:val="18"/>
          <w:szCs w:val="18"/>
          <w:lang w:bidi="ar-SA"/>
        </w:rPr>
        <w:t>jdk1.7.0_71 folder</w:t>
      </w:r>
      <w:r w:rsidR="00517837">
        <w:rPr>
          <w:rFonts w:ascii="Calibri" w:hAnsi="Calibri"/>
          <w:sz w:val="18"/>
          <w:szCs w:val="18"/>
        </w:rPr>
        <w:t>.</w:t>
      </w:r>
      <w:del w:id="19" w:author="MiMiller" w:date="2015-01-28T15:46:00Z">
        <w:r w:rsidR="001335EA" w:rsidDel="00A30A5A">
          <w:rPr>
            <w:sz w:val="18"/>
            <w:szCs w:val="18"/>
          </w:rPr>
          <w:delText xml:space="preserve"> </w:delText>
        </w:r>
        <w:r w:rsidDel="00A30A5A">
          <w:rPr>
            <w:sz w:val="18"/>
            <w:szCs w:val="18"/>
          </w:rPr>
          <w:delText>The application has not been tested with any newer version abov</w:delText>
        </w:r>
        <w:r w:rsidR="00BF3B72" w:rsidDel="00A30A5A">
          <w:rPr>
            <w:sz w:val="18"/>
            <w:szCs w:val="18"/>
          </w:rPr>
          <w:delText xml:space="preserve">e JAVA </w:delText>
        </w:r>
        <w:r w:rsidR="00BF3B72" w:rsidDel="00A30A5A">
          <w:rPr>
            <w:rFonts w:cs="Times New Roman"/>
            <w:sz w:val="18"/>
            <w:szCs w:val="18"/>
            <w:lang w:bidi="ar-SA"/>
          </w:rPr>
          <w:delText>1.7.0_71</w:delText>
        </w:r>
        <w:r w:rsidDel="00A30A5A">
          <w:rPr>
            <w:sz w:val="18"/>
            <w:szCs w:val="18"/>
          </w:rPr>
          <w:delText xml:space="preserve"> and hence the application is not guaranteed to work</w:delText>
        </w:r>
      </w:del>
      <w:r>
        <w:rPr>
          <w:sz w:val="18"/>
          <w:szCs w:val="18"/>
        </w:rPr>
        <w:t>.</w:t>
      </w:r>
    </w:p>
    <w:p w:rsidR="006D22E2" w:rsidRDefault="006D22E2" w:rsidP="0055279E">
      <w:pPr>
        <w:ind w:firstLine="0"/>
      </w:pPr>
    </w:p>
    <w:p w:rsidR="003F0A2D" w:rsidRDefault="003F0A2D" w:rsidP="0055279E">
      <w:pPr>
        <w:ind w:firstLine="0"/>
        <w:rPr>
          <w:u w:val="single"/>
        </w:rPr>
      </w:pPr>
      <w:r>
        <w:rPr>
          <w:u w:val="single"/>
        </w:rPr>
        <w:t>Eclipse</w:t>
      </w:r>
      <w:ins w:id="20" w:author="MiMiller" w:date="2015-01-28T15:46:00Z">
        <w:r w:rsidR="00A30A5A">
          <w:rPr>
            <w:u w:val="single"/>
          </w:rPr>
          <w:t xml:space="preserve"> IDE</w:t>
        </w:r>
      </w:ins>
    </w:p>
    <w:p w:rsidR="003F0A2D" w:rsidRDefault="003F0A2D" w:rsidP="0055279E">
      <w:pPr>
        <w:ind w:firstLine="0"/>
        <w:rPr>
          <w:u w:val="single"/>
        </w:rPr>
      </w:pPr>
    </w:p>
    <w:p w:rsidR="003F0A2D" w:rsidRDefault="005419F3" w:rsidP="0055279E">
      <w:pPr>
        <w:ind w:firstLine="0"/>
        <w:rPr>
          <w:sz w:val="18"/>
          <w:szCs w:val="18"/>
        </w:rPr>
      </w:pPr>
      <w:r>
        <w:rPr>
          <w:sz w:val="18"/>
          <w:szCs w:val="18"/>
        </w:rPr>
        <w:t>Eclipse</w:t>
      </w:r>
      <w:r w:rsidR="003F0A2D">
        <w:rPr>
          <w:sz w:val="18"/>
          <w:szCs w:val="18"/>
        </w:rPr>
        <w:t xml:space="preserve"> IDE is a free, open source IDE for wr</w:t>
      </w:r>
      <w:r w:rsidR="00826FEE">
        <w:rPr>
          <w:sz w:val="18"/>
          <w:szCs w:val="18"/>
        </w:rPr>
        <w:t>i</w:t>
      </w:r>
      <w:r w:rsidR="003F0A2D">
        <w:rPr>
          <w:sz w:val="18"/>
          <w:szCs w:val="18"/>
        </w:rPr>
        <w:t xml:space="preserve">ting Java applications. </w:t>
      </w:r>
      <w:r w:rsidR="00CB3C68">
        <w:rPr>
          <w:sz w:val="18"/>
          <w:szCs w:val="18"/>
        </w:rPr>
        <w:t xml:space="preserve">Download Eclipse 3.6 (Helios) </w:t>
      </w:r>
      <w:r w:rsidR="003B45FE">
        <w:rPr>
          <w:sz w:val="18"/>
          <w:szCs w:val="18"/>
        </w:rPr>
        <w:t>for</w:t>
      </w:r>
      <w:r w:rsidR="00F7506D">
        <w:rPr>
          <w:sz w:val="18"/>
          <w:szCs w:val="18"/>
        </w:rPr>
        <w:t xml:space="preserve"> Java EE developers from the Eclipse download site at </w:t>
      </w:r>
      <w:hyperlink r:id="rId6" w:history="1">
        <w:r w:rsidR="00F7506D" w:rsidRPr="00FC3E33">
          <w:rPr>
            <w:rStyle w:val="Hyperlink"/>
            <w:sz w:val="18"/>
            <w:szCs w:val="18"/>
          </w:rPr>
          <w:t>http://www.eclipse.org/downloads/index-helios.php</w:t>
        </w:r>
      </w:hyperlink>
      <w:r w:rsidR="00F7506D">
        <w:rPr>
          <w:sz w:val="18"/>
          <w:szCs w:val="18"/>
        </w:rPr>
        <w:t xml:space="preserve"> . </w:t>
      </w:r>
      <w:del w:id="21" w:author="MiMiller" w:date="2015-01-28T15:52:00Z">
        <w:r w:rsidR="00CB3C68" w:rsidDel="00A30A5A">
          <w:rPr>
            <w:sz w:val="18"/>
            <w:szCs w:val="18"/>
          </w:rPr>
          <w:delText xml:space="preserve">There is no installation involved. You download </w:delText>
        </w:r>
      </w:del>
      <w:del w:id="22" w:author="jlandry" w:date="2015-01-29T09:07:00Z">
        <w:r w:rsidR="00CB3C68" w:rsidDel="00FF5589">
          <w:rPr>
            <w:sz w:val="18"/>
            <w:szCs w:val="18"/>
          </w:rPr>
          <w:delText>a</w:delText>
        </w:r>
      </w:del>
      <w:r w:rsidR="00CB3C68">
        <w:rPr>
          <w:sz w:val="18"/>
          <w:szCs w:val="18"/>
        </w:rPr>
        <w:t xml:space="preserve"> </w:t>
      </w:r>
      <w:del w:id="23" w:author="MiMiller" w:date="2015-01-28T15:53:00Z">
        <w:r w:rsidR="00CB3C68" w:rsidDel="00A30A5A">
          <w:rPr>
            <w:sz w:val="18"/>
            <w:szCs w:val="18"/>
          </w:rPr>
          <w:delText>zip file and e</w:delText>
        </w:r>
      </w:del>
      <w:ins w:id="24" w:author="MiMiller" w:date="2015-01-28T15:53:00Z">
        <w:r w:rsidR="00A30A5A">
          <w:rPr>
            <w:sz w:val="18"/>
            <w:szCs w:val="18"/>
          </w:rPr>
          <w:t>E</w:t>
        </w:r>
      </w:ins>
      <w:r w:rsidR="00CB3C68">
        <w:rPr>
          <w:sz w:val="18"/>
          <w:szCs w:val="18"/>
        </w:rPr>
        <w:t>xtract</w:t>
      </w:r>
      <w:ins w:id="25" w:author="MiMiller" w:date="2015-01-28T15:53:00Z">
        <w:r w:rsidR="00A30A5A">
          <w:rPr>
            <w:sz w:val="18"/>
            <w:szCs w:val="18"/>
          </w:rPr>
          <w:t xml:space="preserve"> the</w:t>
        </w:r>
      </w:ins>
      <w:r w:rsidR="00CB3C68">
        <w:rPr>
          <w:sz w:val="18"/>
          <w:szCs w:val="18"/>
        </w:rPr>
        <w:t xml:space="preserve"> </w:t>
      </w:r>
      <w:ins w:id="26" w:author="MiMiller" w:date="2015-01-28T15:53:00Z">
        <w:r w:rsidR="00A30A5A">
          <w:rPr>
            <w:sz w:val="18"/>
            <w:szCs w:val="18"/>
          </w:rPr>
          <w:t xml:space="preserve">zip file </w:t>
        </w:r>
      </w:ins>
      <w:del w:id="27" w:author="MiMiller" w:date="2015-01-28T15:53:00Z">
        <w:r w:rsidR="00CB3C68" w:rsidDel="00A30A5A">
          <w:rPr>
            <w:sz w:val="18"/>
            <w:szCs w:val="18"/>
          </w:rPr>
          <w:delText xml:space="preserve">it </w:delText>
        </w:r>
      </w:del>
      <w:r w:rsidR="00CB3C68">
        <w:rPr>
          <w:sz w:val="18"/>
          <w:szCs w:val="18"/>
        </w:rPr>
        <w:t xml:space="preserve">to wherever </w:t>
      </w:r>
      <w:del w:id="28" w:author="MiMiller" w:date="2015-01-28T15:53:00Z">
        <w:r w:rsidR="00CB3C68" w:rsidDel="00A30A5A">
          <w:rPr>
            <w:sz w:val="18"/>
            <w:szCs w:val="18"/>
          </w:rPr>
          <w:delText xml:space="preserve">you want </w:delText>
        </w:r>
      </w:del>
      <w:r w:rsidR="00CB3C68">
        <w:rPr>
          <w:sz w:val="18"/>
          <w:szCs w:val="18"/>
        </w:rPr>
        <w:t xml:space="preserve">Eclipse </w:t>
      </w:r>
      <w:ins w:id="29" w:author="MiMiller" w:date="2015-01-28T15:53:00Z">
        <w:r w:rsidR="00A30A5A">
          <w:rPr>
            <w:sz w:val="18"/>
            <w:szCs w:val="18"/>
          </w:rPr>
          <w:t xml:space="preserve">is </w:t>
        </w:r>
      </w:ins>
      <w:r w:rsidR="00CB3C68">
        <w:rPr>
          <w:sz w:val="18"/>
          <w:szCs w:val="18"/>
        </w:rPr>
        <w:t xml:space="preserve">to reside on your hard drive. </w:t>
      </w:r>
    </w:p>
    <w:p w:rsidR="003F0A2D" w:rsidRPr="003F0A2D" w:rsidRDefault="003F0A2D" w:rsidP="0055279E">
      <w:pPr>
        <w:ind w:firstLine="0"/>
        <w:rPr>
          <w:sz w:val="18"/>
          <w:szCs w:val="18"/>
        </w:rPr>
      </w:pPr>
    </w:p>
    <w:p w:rsidR="0055279E" w:rsidRDefault="00511E9C" w:rsidP="0055279E">
      <w:pPr>
        <w:ind w:firstLine="0"/>
        <w:rPr>
          <w:u w:val="single"/>
        </w:rPr>
      </w:pPr>
      <w:r w:rsidRPr="00511E9C">
        <w:rPr>
          <w:u w:val="single"/>
        </w:rPr>
        <w:t>Google Web Toolkit (GWT)</w:t>
      </w:r>
    </w:p>
    <w:p w:rsidR="00511E9C" w:rsidRDefault="00511E9C" w:rsidP="0055279E">
      <w:pPr>
        <w:ind w:firstLine="0"/>
      </w:pPr>
    </w:p>
    <w:p w:rsidR="006E0D80" w:rsidRDefault="006E0D80" w:rsidP="0055279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Google Web Toolkit is a free, open-source development toolkit used for developing complex browser based applications. More about GWT can be found at </w:t>
      </w:r>
      <w:hyperlink r:id="rId7" w:history="1">
        <w:r w:rsidRPr="00FC3E33">
          <w:rPr>
            <w:rStyle w:val="Hyperlink"/>
            <w:sz w:val="18"/>
            <w:szCs w:val="18"/>
          </w:rPr>
          <w:t>https://developers.google.com/web-toolkit/</w:t>
        </w:r>
      </w:hyperlink>
      <w:r>
        <w:rPr>
          <w:sz w:val="18"/>
          <w:szCs w:val="18"/>
        </w:rPr>
        <w:t xml:space="preserve">. </w:t>
      </w:r>
      <w:r w:rsidR="003E0853">
        <w:rPr>
          <w:sz w:val="18"/>
          <w:szCs w:val="18"/>
        </w:rPr>
        <w:t xml:space="preserve">MAT </w:t>
      </w:r>
      <w:del w:id="30" w:author="MiMiller" w:date="2015-01-28T15:54:00Z">
        <w:r w:rsidR="009708ED" w:rsidDel="00A30A5A">
          <w:rPr>
            <w:sz w:val="18"/>
            <w:szCs w:val="18"/>
          </w:rPr>
          <w:delText>has recently upgraded to</w:delText>
        </w:r>
      </w:del>
      <w:ins w:id="31" w:author="MiMiller" w:date="2015-01-28T15:54:00Z">
        <w:r w:rsidR="00A30A5A">
          <w:rPr>
            <w:sz w:val="18"/>
            <w:szCs w:val="18"/>
          </w:rPr>
          <w:t xml:space="preserve">support </w:t>
        </w:r>
      </w:ins>
      <w:del w:id="32" w:author="MiMiller" w:date="2015-01-28T15:54:00Z">
        <w:r w:rsidR="003E0853" w:rsidDel="00A30A5A">
          <w:rPr>
            <w:sz w:val="18"/>
            <w:szCs w:val="18"/>
          </w:rPr>
          <w:delText xml:space="preserve"> GWT</w:delText>
        </w:r>
      </w:del>
      <w:ins w:id="33" w:author="MiMiller" w:date="2015-01-28T15:54:00Z">
        <w:r w:rsidR="00A30A5A">
          <w:rPr>
            <w:sz w:val="18"/>
            <w:szCs w:val="18"/>
          </w:rPr>
          <w:t>requires GWT</w:t>
        </w:r>
      </w:ins>
      <w:r w:rsidR="003E0853">
        <w:rPr>
          <w:sz w:val="18"/>
          <w:szCs w:val="18"/>
        </w:rPr>
        <w:t xml:space="preserve"> version </w:t>
      </w:r>
      <w:r w:rsidR="00BF3B72">
        <w:rPr>
          <w:sz w:val="18"/>
          <w:szCs w:val="18"/>
        </w:rPr>
        <w:t>2.6.0</w:t>
      </w:r>
      <w:r w:rsidR="003E0853">
        <w:rPr>
          <w:sz w:val="18"/>
          <w:szCs w:val="18"/>
        </w:rPr>
        <w:t xml:space="preserve">. </w:t>
      </w:r>
    </w:p>
    <w:p w:rsidR="00424864" w:rsidRPr="006E0D80" w:rsidRDefault="00424864" w:rsidP="0055279E">
      <w:pPr>
        <w:ind w:firstLine="0"/>
        <w:rPr>
          <w:sz w:val="18"/>
          <w:szCs w:val="18"/>
        </w:rPr>
      </w:pPr>
    </w:p>
    <w:p w:rsidR="00511E9C" w:rsidRDefault="003F756C" w:rsidP="0055279E">
      <w:pPr>
        <w:ind w:firstLine="0"/>
        <w:rPr>
          <w:sz w:val="18"/>
          <w:szCs w:val="18"/>
        </w:rPr>
      </w:pPr>
      <w:r w:rsidRPr="003F756C">
        <w:rPr>
          <w:sz w:val="18"/>
          <w:szCs w:val="18"/>
        </w:rPr>
        <w:t xml:space="preserve">Instead of </w:t>
      </w:r>
      <w:r w:rsidR="00D2730E">
        <w:rPr>
          <w:sz w:val="18"/>
          <w:szCs w:val="18"/>
        </w:rPr>
        <w:t xml:space="preserve">only </w:t>
      </w:r>
      <w:r w:rsidRPr="003F756C">
        <w:rPr>
          <w:sz w:val="18"/>
          <w:szCs w:val="18"/>
        </w:rPr>
        <w:t>in</w:t>
      </w:r>
      <w:r>
        <w:rPr>
          <w:sz w:val="18"/>
          <w:szCs w:val="18"/>
        </w:rPr>
        <w:t>stalling GWT</w:t>
      </w:r>
      <w:r w:rsidR="00424864">
        <w:rPr>
          <w:sz w:val="18"/>
          <w:szCs w:val="18"/>
        </w:rPr>
        <w:t xml:space="preserve"> and running it</w:t>
      </w:r>
      <w:r>
        <w:rPr>
          <w:sz w:val="18"/>
          <w:szCs w:val="18"/>
        </w:rPr>
        <w:t xml:space="preserve"> </w:t>
      </w:r>
      <w:r w:rsidR="00424864">
        <w:rPr>
          <w:sz w:val="18"/>
          <w:szCs w:val="18"/>
        </w:rPr>
        <w:t>outside of Eclipse</w:t>
      </w:r>
      <w:r>
        <w:rPr>
          <w:sz w:val="18"/>
          <w:szCs w:val="18"/>
        </w:rPr>
        <w:t xml:space="preserve">, we recommend using the Google </w:t>
      </w:r>
      <w:proofErr w:type="spellStart"/>
      <w:r>
        <w:rPr>
          <w:sz w:val="18"/>
          <w:szCs w:val="18"/>
        </w:rPr>
        <w:t>Plugin</w:t>
      </w:r>
      <w:proofErr w:type="spellEnd"/>
      <w:r>
        <w:rPr>
          <w:sz w:val="18"/>
          <w:szCs w:val="18"/>
        </w:rPr>
        <w:t xml:space="preserve"> for Eclipse</w:t>
      </w:r>
      <w:ins w:id="34" w:author="MiMiller" w:date="2015-01-28T15:54:00Z">
        <w:r w:rsidR="009C3CEE">
          <w:rPr>
            <w:sz w:val="18"/>
            <w:szCs w:val="18"/>
          </w:rPr>
          <w:t xml:space="preserve"> (below</w:t>
        </w:r>
      </w:ins>
      <w:del w:id="35" w:author="MiMiller" w:date="2015-01-28T15:54:00Z">
        <w:r w:rsidDel="009C3CEE">
          <w:rPr>
            <w:sz w:val="18"/>
            <w:szCs w:val="18"/>
          </w:rPr>
          <w:delText xml:space="preserve"> </w:delText>
        </w:r>
        <w:r w:rsidR="00424864" w:rsidDel="009C3CEE">
          <w:rPr>
            <w:sz w:val="18"/>
            <w:szCs w:val="18"/>
          </w:rPr>
          <w:delText>along</w:delText>
        </w:r>
      </w:del>
      <w:ins w:id="36" w:author="MiMiller" w:date="2015-01-28T15:54:00Z">
        <w:r w:rsidR="009C3CEE">
          <w:rPr>
            <w:sz w:val="18"/>
            <w:szCs w:val="18"/>
          </w:rPr>
          <w:t>) along</w:t>
        </w:r>
      </w:ins>
      <w:r w:rsidR="00424864">
        <w:rPr>
          <w:sz w:val="18"/>
          <w:szCs w:val="18"/>
        </w:rPr>
        <w:t xml:space="preserve"> with GWT.  This will </w:t>
      </w:r>
      <w:del w:id="37" w:author="MiMiller" w:date="2015-01-28T15:55:00Z">
        <w:r w:rsidR="00424864" w:rsidDel="009C3CEE">
          <w:rPr>
            <w:sz w:val="18"/>
            <w:szCs w:val="18"/>
          </w:rPr>
          <w:delText>allow</w:delText>
        </w:r>
        <w:r w:rsidDel="009C3CEE">
          <w:rPr>
            <w:sz w:val="18"/>
            <w:szCs w:val="18"/>
          </w:rPr>
          <w:delText xml:space="preserve"> you to</w:delText>
        </w:r>
      </w:del>
      <w:ins w:id="38" w:author="MiMiller" w:date="2015-01-28T15:55:00Z">
        <w:r w:rsidR="009C3CEE">
          <w:rPr>
            <w:sz w:val="18"/>
            <w:szCs w:val="18"/>
          </w:rPr>
          <w:t xml:space="preserve">provide the ability </w:t>
        </w:r>
      </w:ins>
      <w:del w:id="39" w:author="MiMiller" w:date="2015-01-28T15:55:00Z">
        <w:r w:rsidDel="009C3CEE">
          <w:rPr>
            <w:sz w:val="18"/>
            <w:szCs w:val="18"/>
          </w:rPr>
          <w:delText xml:space="preserve"> write</w:delText>
        </w:r>
      </w:del>
      <w:ins w:id="40" w:author="MiMiller" w:date="2015-01-28T15:55:00Z">
        <w:r w:rsidR="009C3CEE">
          <w:rPr>
            <w:sz w:val="18"/>
            <w:szCs w:val="18"/>
          </w:rPr>
          <w:t>to write</w:t>
        </w:r>
      </w:ins>
      <w:r>
        <w:rPr>
          <w:sz w:val="18"/>
          <w:szCs w:val="18"/>
        </w:rPr>
        <w:t>, compile</w:t>
      </w:r>
      <w:r w:rsidR="00424864">
        <w:rPr>
          <w:sz w:val="18"/>
          <w:szCs w:val="18"/>
        </w:rPr>
        <w:t>,</w:t>
      </w:r>
      <w:r>
        <w:rPr>
          <w:sz w:val="18"/>
          <w:szCs w:val="18"/>
        </w:rPr>
        <w:t xml:space="preserve"> and run </w:t>
      </w:r>
      <w:del w:id="41" w:author="MiMiller" w:date="2015-01-28T15:55:00Z">
        <w:r w:rsidDel="009C3CEE">
          <w:rPr>
            <w:sz w:val="18"/>
            <w:szCs w:val="18"/>
          </w:rPr>
          <w:delText xml:space="preserve">your </w:delText>
        </w:r>
      </w:del>
      <w:r>
        <w:rPr>
          <w:sz w:val="18"/>
          <w:szCs w:val="18"/>
        </w:rPr>
        <w:t xml:space="preserve">code all through Eclipse. </w:t>
      </w:r>
    </w:p>
    <w:p w:rsidR="00F04BD8" w:rsidRDefault="00F04BD8" w:rsidP="0055279E">
      <w:pPr>
        <w:ind w:firstLine="0"/>
        <w:rPr>
          <w:sz w:val="18"/>
          <w:szCs w:val="18"/>
        </w:rPr>
      </w:pPr>
    </w:p>
    <w:p w:rsidR="00424864" w:rsidRPr="00424864" w:rsidRDefault="00424864" w:rsidP="0055279E">
      <w:pPr>
        <w:ind w:firstLine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Installation</w:t>
      </w:r>
      <w:r w:rsidR="00D2730E">
        <w:rPr>
          <w:sz w:val="18"/>
          <w:szCs w:val="18"/>
          <w:u w:val="single"/>
        </w:rPr>
        <w:t xml:space="preserve"> of GWT </w:t>
      </w:r>
      <w:proofErr w:type="spellStart"/>
      <w:r w:rsidR="00D2730E">
        <w:rPr>
          <w:sz w:val="18"/>
          <w:szCs w:val="18"/>
          <w:u w:val="single"/>
        </w:rPr>
        <w:t>PlugIn</w:t>
      </w:r>
      <w:proofErr w:type="spellEnd"/>
      <w:r>
        <w:rPr>
          <w:sz w:val="18"/>
          <w:szCs w:val="18"/>
          <w:u w:val="single"/>
        </w:rPr>
        <w:t xml:space="preserve"> </w:t>
      </w:r>
      <w:proofErr w:type="gramStart"/>
      <w:r>
        <w:rPr>
          <w:sz w:val="18"/>
          <w:szCs w:val="18"/>
          <w:u w:val="single"/>
        </w:rPr>
        <w:t>From</w:t>
      </w:r>
      <w:proofErr w:type="gramEnd"/>
      <w:r>
        <w:rPr>
          <w:sz w:val="18"/>
          <w:szCs w:val="18"/>
          <w:u w:val="single"/>
        </w:rPr>
        <w:t xml:space="preserve"> Eclipse</w:t>
      </w:r>
    </w:p>
    <w:p w:rsidR="00F04BD8" w:rsidRDefault="00F04BD8" w:rsidP="0055279E">
      <w:pPr>
        <w:ind w:firstLine="0"/>
        <w:rPr>
          <w:sz w:val="18"/>
          <w:szCs w:val="18"/>
        </w:rPr>
      </w:pPr>
      <w:r>
        <w:rPr>
          <w:sz w:val="18"/>
          <w:szCs w:val="18"/>
        </w:rPr>
        <w:t>After starting Eclipse IDE, navigate to the workbench and select,</w:t>
      </w:r>
    </w:p>
    <w:p w:rsidR="00F04BD8" w:rsidRDefault="002515E7" w:rsidP="0055279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Help </w:t>
      </w:r>
      <w:r w:rsidRPr="002515E7">
        <w:rPr>
          <w:sz w:val="18"/>
          <w:szCs w:val="18"/>
        </w:rPr>
        <w:sym w:font="Wingdings" w:char="F0E0"/>
      </w:r>
      <w:r w:rsidR="00F04BD8">
        <w:rPr>
          <w:sz w:val="18"/>
          <w:szCs w:val="18"/>
        </w:rPr>
        <w:t xml:space="preserve"> Install New Software</w:t>
      </w:r>
    </w:p>
    <w:p w:rsidR="00BB7C93" w:rsidRDefault="00BB7C93" w:rsidP="0055279E">
      <w:pPr>
        <w:ind w:firstLine="0"/>
        <w:rPr>
          <w:sz w:val="18"/>
          <w:szCs w:val="18"/>
        </w:rPr>
      </w:pPr>
    </w:p>
    <w:p w:rsidR="00BB7C93" w:rsidRDefault="00E1637A" w:rsidP="0055279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Use </w:t>
      </w:r>
      <w:r w:rsidR="00BB7C93">
        <w:rPr>
          <w:sz w:val="18"/>
          <w:szCs w:val="18"/>
        </w:rPr>
        <w:t>the following URL</w:t>
      </w:r>
      <w:r w:rsidR="00424864">
        <w:rPr>
          <w:sz w:val="18"/>
          <w:szCs w:val="18"/>
        </w:rPr>
        <w:t>s</w:t>
      </w:r>
      <w:r w:rsidR="003B45FE">
        <w:rPr>
          <w:sz w:val="18"/>
          <w:szCs w:val="18"/>
        </w:rPr>
        <w:t>:</w:t>
      </w:r>
    </w:p>
    <w:p w:rsidR="00BB7C93" w:rsidRDefault="00424864" w:rsidP="0055279E">
      <w:pPr>
        <w:ind w:firstLine="0"/>
      </w:pPr>
      <w:r>
        <w:rPr>
          <w:sz w:val="18"/>
          <w:szCs w:val="18"/>
        </w:rPr>
        <w:t>To install</w:t>
      </w:r>
      <w:r w:rsidR="000A62A4" w:rsidRPr="008D4F93">
        <w:rPr>
          <w:sz w:val="18"/>
          <w:szCs w:val="18"/>
        </w:rPr>
        <w:t xml:space="preserve"> Google Web Toolkit SDK, use the following URL</w:t>
      </w:r>
      <w:r w:rsidR="000A62A4">
        <w:t xml:space="preserve">: </w:t>
      </w:r>
      <w:hyperlink r:id="rId8" w:history="1">
        <w:r w:rsidR="00D054B6" w:rsidRPr="00FC3E33">
          <w:rPr>
            <w:rStyle w:val="Hyperlink"/>
            <w:sz w:val="18"/>
            <w:szCs w:val="18"/>
          </w:rPr>
          <w:t>http://dl.google.com/eclipse/plugin/3.6</w:t>
        </w:r>
      </w:hyperlink>
      <w:r w:rsidR="000B253F">
        <w:t xml:space="preserve"> </w:t>
      </w:r>
      <w:r w:rsidR="007301EF">
        <w:t xml:space="preserve"> </w:t>
      </w:r>
    </w:p>
    <w:p w:rsidR="007301EF" w:rsidRDefault="007301EF" w:rsidP="007301EF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Google </w:t>
      </w:r>
      <w:r w:rsidR="009233D5">
        <w:rPr>
          <w:sz w:val="18"/>
          <w:szCs w:val="18"/>
        </w:rPr>
        <w:t>App Engine content isn’t needed, only Google Web Toolkit SDK 2.6.0.</w:t>
      </w:r>
    </w:p>
    <w:p w:rsidR="000B253F" w:rsidRDefault="000B253F" w:rsidP="0055279E">
      <w:pPr>
        <w:ind w:firstLine="0"/>
      </w:pPr>
    </w:p>
    <w:p w:rsidR="00E4094E" w:rsidRDefault="00424864" w:rsidP="00F773DF">
      <w:pPr>
        <w:ind w:firstLine="0"/>
        <w:rPr>
          <w:sz w:val="18"/>
          <w:szCs w:val="18"/>
        </w:rPr>
      </w:pPr>
      <w:r>
        <w:rPr>
          <w:sz w:val="18"/>
          <w:szCs w:val="18"/>
        </w:rPr>
        <w:t>To install</w:t>
      </w:r>
      <w:r w:rsidR="000A62A4" w:rsidRPr="008D4F93">
        <w:rPr>
          <w:sz w:val="18"/>
          <w:szCs w:val="18"/>
        </w:rPr>
        <w:t xml:space="preserve"> Google </w:t>
      </w:r>
      <w:proofErr w:type="spellStart"/>
      <w:r w:rsidR="000A62A4" w:rsidRPr="008D4F93">
        <w:rPr>
          <w:sz w:val="18"/>
          <w:szCs w:val="18"/>
        </w:rPr>
        <w:t>Plugin</w:t>
      </w:r>
      <w:proofErr w:type="spellEnd"/>
      <w:r w:rsidR="000A62A4" w:rsidRPr="008D4F93">
        <w:rPr>
          <w:sz w:val="18"/>
          <w:szCs w:val="18"/>
        </w:rPr>
        <w:t xml:space="preserve"> for Eclipse 3.6</w:t>
      </w:r>
      <w:r w:rsidR="00AA6188">
        <w:rPr>
          <w:sz w:val="18"/>
          <w:szCs w:val="18"/>
        </w:rPr>
        <w:t>, please refer to the following page for installation instructions</w:t>
      </w:r>
      <w:ins w:id="42" w:author="MiMiller" w:date="2015-01-28T15:56:00Z">
        <w:r w:rsidR="009C3CEE">
          <w:rPr>
            <w:sz w:val="18"/>
            <w:szCs w:val="18"/>
          </w:rPr>
          <w:t xml:space="preserve"> - </w:t>
        </w:r>
      </w:ins>
      <w:del w:id="43" w:author="MiMiller" w:date="2015-01-28T15:56:00Z">
        <w:r w:rsidR="00AA6188" w:rsidDel="009C3CEE">
          <w:rPr>
            <w:sz w:val="18"/>
            <w:szCs w:val="18"/>
          </w:rPr>
          <w:delText>.</w:delText>
        </w:r>
      </w:del>
      <w:r w:rsidR="00AA6188">
        <w:rPr>
          <w:sz w:val="18"/>
          <w:szCs w:val="18"/>
        </w:rPr>
        <w:t xml:space="preserve"> </w:t>
      </w:r>
    </w:p>
    <w:p w:rsidR="00596BC3" w:rsidRDefault="007F5576" w:rsidP="00F773DF">
      <w:pPr>
        <w:ind w:firstLine="0"/>
        <w:rPr>
          <w:sz w:val="18"/>
          <w:szCs w:val="18"/>
        </w:rPr>
      </w:pPr>
      <w:hyperlink r:id="rId9" w:history="1">
        <w:r w:rsidR="003413E6" w:rsidRPr="004E2302">
          <w:rPr>
            <w:rStyle w:val="Hyperlink"/>
            <w:sz w:val="18"/>
            <w:szCs w:val="18"/>
          </w:rPr>
          <w:t>https://developers.google.com/eclipse/docs/download_older</w:t>
        </w:r>
      </w:hyperlink>
      <w:r w:rsidR="00424864">
        <w:rPr>
          <w:sz w:val="18"/>
          <w:szCs w:val="18"/>
        </w:rPr>
        <w:t xml:space="preserve"> </w:t>
      </w:r>
      <w:ins w:id="44" w:author="MiMiller" w:date="2015-01-28T15:56:00Z">
        <w:r w:rsidR="009C3CEE">
          <w:rPr>
            <w:sz w:val="18"/>
            <w:szCs w:val="18"/>
          </w:rPr>
          <w:t>.</w:t>
        </w:r>
      </w:ins>
      <w:r w:rsidR="009233D5">
        <w:rPr>
          <w:sz w:val="18"/>
          <w:szCs w:val="18"/>
        </w:rPr>
        <w:t xml:space="preserve">  </w:t>
      </w:r>
      <w:r w:rsidR="00424864">
        <w:rPr>
          <w:sz w:val="18"/>
          <w:szCs w:val="18"/>
        </w:rPr>
        <w:t xml:space="preserve">Please remember to select the version of Google </w:t>
      </w:r>
      <w:del w:id="45" w:author="MiMiller" w:date="2015-01-28T15:56:00Z">
        <w:r w:rsidR="00424864" w:rsidDel="009C3CEE">
          <w:rPr>
            <w:sz w:val="18"/>
            <w:szCs w:val="18"/>
          </w:rPr>
          <w:delText xml:space="preserve">Plugin </w:delText>
        </w:r>
        <w:r w:rsidR="00AA6188" w:rsidDel="009C3CEE">
          <w:rPr>
            <w:sz w:val="18"/>
            <w:szCs w:val="18"/>
          </w:rPr>
          <w:delText xml:space="preserve"> </w:delText>
        </w:r>
        <w:r w:rsidR="00424864" w:rsidDel="009C3CEE">
          <w:rPr>
            <w:sz w:val="18"/>
            <w:szCs w:val="18"/>
          </w:rPr>
          <w:delText>that</w:delText>
        </w:r>
      </w:del>
      <w:proofErr w:type="spellStart"/>
      <w:ins w:id="46" w:author="MiMiller" w:date="2015-01-28T15:56:00Z">
        <w:r w:rsidR="009C3CEE">
          <w:rPr>
            <w:sz w:val="18"/>
            <w:szCs w:val="18"/>
          </w:rPr>
          <w:t>Plugin</w:t>
        </w:r>
        <w:proofErr w:type="spellEnd"/>
        <w:r w:rsidR="009C3CEE">
          <w:rPr>
            <w:sz w:val="18"/>
            <w:szCs w:val="18"/>
          </w:rPr>
          <w:t xml:space="preserve"> that</w:t>
        </w:r>
      </w:ins>
      <w:r w:rsidR="00424864">
        <w:rPr>
          <w:sz w:val="18"/>
          <w:szCs w:val="18"/>
        </w:rPr>
        <w:t xml:space="preserve"> </w:t>
      </w:r>
      <w:del w:id="47" w:author="MiMiller" w:date="2015-01-28T15:56:00Z">
        <w:r w:rsidR="00424864" w:rsidDel="009C3CEE">
          <w:rPr>
            <w:sz w:val="18"/>
            <w:szCs w:val="18"/>
          </w:rPr>
          <w:delText>works</w:delText>
        </w:r>
        <w:r w:rsidR="00AA6188" w:rsidDel="009C3CEE">
          <w:rPr>
            <w:sz w:val="18"/>
            <w:szCs w:val="18"/>
          </w:rPr>
          <w:delText xml:space="preserve"> </w:delText>
        </w:r>
      </w:del>
      <w:ins w:id="48" w:author="MiMiller" w:date="2015-01-28T15:56:00Z">
        <w:r w:rsidR="009C3CEE">
          <w:rPr>
            <w:sz w:val="18"/>
            <w:szCs w:val="18"/>
          </w:rPr>
          <w:t xml:space="preserve">is recommended for use with </w:t>
        </w:r>
      </w:ins>
      <w:del w:id="49" w:author="MiMiller" w:date="2015-01-28T15:56:00Z">
        <w:r w:rsidR="00AA6188" w:rsidDel="009C3CEE">
          <w:rPr>
            <w:sz w:val="18"/>
            <w:szCs w:val="18"/>
          </w:rPr>
          <w:delText>for</w:delText>
        </w:r>
      </w:del>
      <w:r w:rsidR="00AA6188">
        <w:rPr>
          <w:sz w:val="18"/>
          <w:szCs w:val="18"/>
        </w:rPr>
        <w:t xml:space="preserve"> Eclipse 3.6.</w:t>
      </w:r>
      <w:r w:rsidR="00596BC3">
        <w:rPr>
          <w:sz w:val="18"/>
          <w:szCs w:val="18"/>
        </w:rPr>
        <w:t xml:space="preserve"> </w:t>
      </w:r>
      <w:r w:rsidR="00D2730E">
        <w:rPr>
          <w:sz w:val="18"/>
          <w:szCs w:val="18"/>
        </w:rPr>
        <w:t xml:space="preserve"> </w:t>
      </w:r>
      <w:del w:id="50" w:author="MiMiller" w:date="2015-01-28T15:57:00Z">
        <w:r w:rsidR="00596BC3" w:rsidDel="009C3CEE">
          <w:rPr>
            <w:sz w:val="18"/>
            <w:szCs w:val="18"/>
          </w:rPr>
          <w:delText>If you are having</w:delText>
        </w:r>
      </w:del>
      <w:ins w:id="51" w:author="MiMiller" w:date="2015-01-28T15:57:00Z">
        <w:r w:rsidR="009C3CEE">
          <w:rPr>
            <w:sz w:val="18"/>
            <w:szCs w:val="18"/>
          </w:rPr>
          <w:t xml:space="preserve">Any </w:t>
        </w:r>
      </w:ins>
      <w:del w:id="52" w:author="jlandry" w:date="2015-01-29T09:08:00Z">
        <w:r w:rsidR="00596BC3" w:rsidDel="00FF5589">
          <w:rPr>
            <w:sz w:val="18"/>
            <w:szCs w:val="18"/>
          </w:rPr>
          <w:delText xml:space="preserve"> </w:delText>
        </w:r>
      </w:del>
      <w:r w:rsidR="00596BC3">
        <w:rPr>
          <w:sz w:val="18"/>
          <w:szCs w:val="18"/>
        </w:rPr>
        <w:t xml:space="preserve">trouble downloading the </w:t>
      </w:r>
      <w:proofErr w:type="spellStart"/>
      <w:r w:rsidR="00596BC3">
        <w:rPr>
          <w:sz w:val="18"/>
          <w:szCs w:val="18"/>
        </w:rPr>
        <w:t>plugin</w:t>
      </w:r>
      <w:proofErr w:type="spellEnd"/>
      <w:r w:rsidR="00596BC3">
        <w:rPr>
          <w:sz w:val="18"/>
          <w:szCs w:val="18"/>
        </w:rPr>
        <w:t xml:space="preserve"> direct from Eclipse, please see the </w:t>
      </w:r>
      <w:proofErr w:type="gramStart"/>
      <w:r w:rsidR="00596BC3">
        <w:rPr>
          <w:sz w:val="18"/>
          <w:szCs w:val="18"/>
        </w:rPr>
        <w:t xml:space="preserve">section </w:t>
      </w:r>
      <w:r w:rsidR="00424864">
        <w:rPr>
          <w:sz w:val="18"/>
          <w:szCs w:val="18"/>
        </w:rPr>
        <w:t xml:space="preserve"> </w:t>
      </w:r>
      <w:r w:rsidR="00596BC3">
        <w:rPr>
          <w:sz w:val="18"/>
          <w:szCs w:val="18"/>
        </w:rPr>
        <w:t>“</w:t>
      </w:r>
      <w:proofErr w:type="gramEnd"/>
      <w:r w:rsidR="00596BC3" w:rsidRPr="00596BC3">
        <w:rPr>
          <w:sz w:val="18"/>
          <w:szCs w:val="18"/>
        </w:rPr>
        <w:t>Installing from a local update archive</w:t>
      </w:r>
      <w:r w:rsidR="00596BC3">
        <w:rPr>
          <w:sz w:val="18"/>
          <w:szCs w:val="18"/>
        </w:rPr>
        <w:t>” on the</w:t>
      </w:r>
      <w:ins w:id="53" w:author="MiMiller" w:date="2015-01-28T15:57:00Z">
        <w:r w:rsidR="009C3CEE">
          <w:rPr>
            <w:sz w:val="18"/>
            <w:szCs w:val="18"/>
          </w:rPr>
          <w:t xml:space="preserve"> Google developer </w:t>
        </w:r>
      </w:ins>
      <w:del w:id="54" w:author="jlandry" w:date="2015-01-29T09:09:00Z">
        <w:r w:rsidR="00596BC3" w:rsidDel="00FF5589">
          <w:rPr>
            <w:sz w:val="18"/>
            <w:szCs w:val="18"/>
          </w:rPr>
          <w:delText xml:space="preserve"> </w:delText>
        </w:r>
      </w:del>
      <w:r w:rsidR="00596BC3">
        <w:rPr>
          <w:sz w:val="18"/>
          <w:szCs w:val="18"/>
        </w:rPr>
        <w:t>page</w:t>
      </w:r>
      <w:ins w:id="55" w:author="jlandry" w:date="2015-01-29T09:08:00Z">
        <w:r w:rsidR="00FF5589" w:rsidRPr="00FF5589">
          <w:rPr>
            <w:color w:val="FF0000"/>
          </w:rPr>
          <w:t xml:space="preserve"> </w:t>
        </w:r>
        <w:r w:rsidR="00FF5589">
          <w:rPr>
            <w:color w:val="FF0000"/>
          </w:rPr>
          <w:t>(</w:t>
        </w:r>
        <w:r>
          <w:fldChar w:fldCharType="begin"/>
        </w:r>
        <w:r w:rsidR="00FF5589">
          <w:instrText xml:space="preserve"> HYPERLINK "https://developers.google.com/eclipse/docs/download_older" </w:instrText>
        </w:r>
        <w:r>
          <w:fldChar w:fldCharType="separate"/>
        </w:r>
        <w:r w:rsidR="00FF5589">
          <w:rPr>
            <w:rStyle w:val="Hyperlink"/>
            <w:rFonts w:ascii="Calibri" w:hAnsi="Calibri"/>
            <w:color w:val="FF0000"/>
            <w:sz w:val="18"/>
            <w:szCs w:val="18"/>
          </w:rPr>
          <w:t>https://developers.google.com/eclipse/docs/download_older</w:t>
        </w:r>
        <w:r>
          <w:fldChar w:fldCharType="end"/>
        </w:r>
        <w:r w:rsidR="00FF5589">
          <w:rPr>
            <w:color w:val="FF0000"/>
          </w:rPr>
          <w:t>).</w:t>
        </w:r>
      </w:ins>
      <w:del w:id="56" w:author="jlandry" w:date="2015-01-29T09:08:00Z">
        <w:r w:rsidR="00596BC3" w:rsidDel="00FF5589">
          <w:rPr>
            <w:sz w:val="18"/>
            <w:szCs w:val="18"/>
          </w:rPr>
          <w:delText>.</w:delText>
        </w:r>
      </w:del>
    </w:p>
    <w:p w:rsidR="00596BC3" w:rsidRDefault="00596BC3" w:rsidP="00F773DF">
      <w:pPr>
        <w:ind w:firstLine="0"/>
        <w:rPr>
          <w:sz w:val="18"/>
          <w:szCs w:val="18"/>
        </w:rPr>
      </w:pPr>
    </w:p>
    <w:p w:rsidR="000308D5" w:rsidRPr="00D2730E" w:rsidRDefault="00D2730E" w:rsidP="00B56EBE">
      <w:pPr>
        <w:ind w:firstLine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Installing GWT </w:t>
      </w:r>
    </w:p>
    <w:p w:rsidR="005E5BDE" w:rsidRDefault="009708ED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C</w:t>
      </w:r>
      <w:r w:rsidR="005E5BDE">
        <w:rPr>
          <w:sz w:val="18"/>
          <w:szCs w:val="18"/>
        </w:rPr>
        <w:t>urrently MAT requires version 2.</w:t>
      </w:r>
      <w:r w:rsidR="00E11C7C">
        <w:rPr>
          <w:sz w:val="18"/>
          <w:szCs w:val="18"/>
        </w:rPr>
        <w:t>6</w:t>
      </w:r>
      <w:r w:rsidR="005E5BDE">
        <w:rPr>
          <w:sz w:val="18"/>
          <w:szCs w:val="18"/>
        </w:rPr>
        <w:t>.</w:t>
      </w:r>
      <w:r w:rsidR="00E11C7C">
        <w:rPr>
          <w:sz w:val="18"/>
          <w:szCs w:val="18"/>
        </w:rPr>
        <w:t>0</w:t>
      </w:r>
      <w:r>
        <w:rPr>
          <w:sz w:val="18"/>
          <w:szCs w:val="18"/>
        </w:rPr>
        <w:t xml:space="preserve"> for successful compilation</w:t>
      </w:r>
      <w:r w:rsidR="005E5BDE">
        <w:rPr>
          <w:sz w:val="18"/>
          <w:szCs w:val="18"/>
        </w:rPr>
        <w:t xml:space="preserve">. This </w:t>
      </w:r>
      <w:r w:rsidR="003B45FE">
        <w:rPr>
          <w:sz w:val="18"/>
          <w:szCs w:val="18"/>
        </w:rPr>
        <w:t>version is downloaded from:</w:t>
      </w:r>
    </w:p>
    <w:p w:rsidR="005E5BDE" w:rsidRDefault="005E5BDE" w:rsidP="00B56EBE">
      <w:pPr>
        <w:ind w:firstLine="0"/>
        <w:rPr>
          <w:sz w:val="18"/>
          <w:szCs w:val="18"/>
        </w:rPr>
      </w:pPr>
    </w:p>
    <w:p w:rsidR="005E5BDE" w:rsidRDefault="007F5576" w:rsidP="00B56EBE">
      <w:pPr>
        <w:ind w:firstLine="0"/>
        <w:rPr>
          <w:sz w:val="18"/>
          <w:szCs w:val="18"/>
        </w:rPr>
      </w:pPr>
      <w:hyperlink r:id="rId10" w:history="1">
        <w:r w:rsidR="002515E7" w:rsidRPr="00FC3E33">
          <w:rPr>
            <w:rStyle w:val="Hyperlink"/>
            <w:sz w:val="18"/>
            <w:szCs w:val="18"/>
          </w:rPr>
          <w:t>https://developers.google.com/web-toolkit/versions</w:t>
        </w:r>
      </w:hyperlink>
    </w:p>
    <w:p w:rsidR="002515E7" w:rsidRDefault="002515E7" w:rsidP="00B56EBE">
      <w:pPr>
        <w:ind w:firstLine="0"/>
        <w:rPr>
          <w:sz w:val="18"/>
          <w:szCs w:val="18"/>
        </w:rPr>
      </w:pPr>
    </w:p>
    <w:p w:rsidR="002515E7" w:rsidRDefault="002515E7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Extract the version 2.</w:t>
      </w:r>
      <w:r w:rsidR="00E11C7C">
        <w:rPr>
          <w:sz w:val="18"/>
          <w:szCs w:val="18"/>
        </w:rPr>
        <w:t>6</w:t>
      </w:r>
      <w:r>
        <w:rPr>
          <w:sz w:val="18"/>
          <w:szCs w:val="18"/>
        </w:rPr>
        <w:t>.</w:t>
      </w:r>
      <w:r w:rsidR="00E11C7C">
        <w:rPr>
          <w:sz w:val="18"/>
          <w:szCs w:val="18"/>
        </w:rPr>
        <w:t>0</w:t>
      </w:r>
      <w:r>
        <w:rPr>
          <w:sz w:val="18"/>
          <w:szCs w:val="18"/>
        </w:rPr>
        <w:t xml:space="preserve"> to a folder of your choice.</w:t>
      </w:r>
    </w:p>
    <w:p w:rsidR="002515E7" w:rsidRDefault="002515E7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Go back to Eclipse and select,</w:t>
      </w:r>
    </w:p>
    <w:p w:rsidR="002515E7" w:rsidRDefault="002515E7" w:rsidP="00B56EBE">
      <w:pPr>
        <w:ind w:firstLine="0"/>
        <w:rPr>
          <w:sz w:val="18"/>
          <w:szCs w:val="18"/>
        </w:rPr>
      </w:pPr>
    </w:p>
    <w:p w:rsidR="002515E7" w:rsidRDefault="002515E7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Window </w:t>
      </w:r>
      <w:r w:rsidRPr="002515E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Preferences </w:t>
      </w:r>
      <w:r w:rsidRPr="002515E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Google </w:t>
      </w:r>
      <w:r w:rsidRPr="002515E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Web Toolkit </w:t>
      </w:r>
      <w:r w:rsidRPr="002515E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Add</w:t>
      </w:r>
    </w:p>
    <w:p w:rsidR="00305936" w:rsidRDefault="00305936" w:rsidP="00B56EBE">
      <w:pPr>
        <w:ind w:firstLine="0"/>
        <w:rPr>
          <w:sz w:val="18"/>
          <w:szCs w:val="18"/>
        </w:rPr>
      </w:pPr>
    </w:p>
    <w:p w:rsidR="00305936" w:rsidRDefault="00305936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Browse to the folder where you previously extracted GWT 2.</w:t>
      </w:r>
      <w:r w:rsidR="00E11C7C">
        <w:rPr>
          <w:sz w:val="18"/>
          <w:szCs w:val="18"/>
        </w:rPr>
        <w:t>6</w:t>
      </w:r>
      <w:r>
        <w:rPr>
          <w:sz w:val="18"/>
          <w:szCs w:val="18"/>
        </w:rPr>
        <w:t>.</w:t>
      </w:r>
      <w:r w:rsidR="00E11C7C">
        <w:rPr>
          <w:sz w:val="18"/>
          <w:szCs w:val="18"/>
        </w:rPr>
        <w:t>0</w:t>
      </w:r>
      <w:r>
        <w:rPr>
          <w:sz w:val="18"/>
          <w:szCs w:val="18"/>
        </w:rPr>
        <w:t xml:space="preserve"> and select </w:t>
      </w:r>
      <w:del w:id="57" w:author="MiMiller" w:date="2015-01-28T15:57:00Z">
        <w:r w:rsidDel="009C3CEE">
          <w:rPr>
            <w:sz w:val="18"/>
            <w:szCs w:val="18"/>
          </w:rPr>
          <w:delText xml:space="preserve">this </w:delText>
        </w:r>
      </w:del>
      <w:ins w:id="58" w:author="MiMiller" w:date="2015-01-28T15:57:00Z">
        <w:r w:rsidR="009C3CEE">
          <w:rPr>
            <w:sz w:val="18"/>
            <w:szCs w:val="18"/>
          </w:rPr>
          <w:t xml:space="preserve">that </w:t>
        </w:r>
      </w:ins>
      <w:r>
        <w:rPr>
          <w:sz w:val="18"/>
          <w:szCs w:val="18"/>
        </w:rPr>
        <w:t>version.</w:t>
      </w:r>
    </w:p>
    <w:p w:rsidR="00215B6D" w:rsidRDefault="00215B6D" w:rsidP="00B56EBE">
      <w:pPr>
        <w:ind w:firstLine="0"/>
        <w:rPr>
          <w:sz w:val="18"/>
          <w:szCs w:val="18"/>
        </w:rPr>
      </w:pPr>
    </w:p>
    <w:p w:rsidR="00365DD3" w:rsidRDefault="00365DD3" w:rsidP="00B56EBE">
      <w:pPr>
        <w:ind w:firstLine="0"/>
        <w:rPr>
          <w:u w:val="single"/>
        </w:rPr>
      </w:pPr>
      <w:r w:rsidRPr="00365DD3">
        <w:rPr>
          <w:u w:val="single"/>
        </w:rPr>
        <w:t>MySQL</w:t>
      </w:r>
    </w:p>
    <w:p w:rsidR="00365DD3" w:rsidRDefault="00365DD3" w:rsidP="00B56EBE">
      <w:pPr>
        <w:ind w:firstLine="0"/>
        <w:rPr>
          <w:sz w:val="18"/>
          <w:szCs w:val="18"/>
        </w:rPr>
      </w:pPr>
    </w:p>
    <w:p w:rsidR="00365DD3" w:rsidRDefault="008112C8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MAT currently uses MySQL community version 5.5.</w:t>
      </w:r>
      <w:r w:rsidR="00B05758">
        <w:rPr>
          <w:sz w:val="18"/>
          <w:szCs w:val="18"/>
        </w:rPr>
        <w:t xml:space="preserve"> </w:t>
      </w:r>
      <w:r w:rsidR="000E1543">
        <w:rPr>
          <w:sz w:val="18"/>
          <w:szCs w:val="18"/>
        </w:rPr>
        <w:t>Download MySQL community server</w:t>
      </w:r>
      <w:r w:rsidR="0091702E">
        <w:rPr>
          <w:sz w:val="18"/>
          <w:szCs w:val="18"/>
        </w:rPr>
        <w:t xml:space="preserve"> 5.5</w:t>
      </w:r>
      <w:r w:rsidR="00711502">
        <w:rPr>
          <w:sz w:val="18"/>
          <w:szCs w:val="18"/>
        </w:rPr>
        <w:t xml:space="preserve"> </w:t>
      </w:r>
      <w:r w:rsidR="00A67D1B">
        <w:rPr>
          <w:sz w:val="18"/>
          <w:szCs w:val="18"/>
        </w:rPr>
        <w:t>installer for</w:t>
      </w:r>
      <w:r w:rsidR="00711502">
        <w:rPr>
          <w:sz w:val="18"/>
          <w:szCs w:val="18"/>
        </w:rPr>
        <w:t xml:space="preserve"> your Operating System</w:t>
      </w:r>
      <w:r w:rsidR="000E1543">
        <w:rPr>
          <w:sz w:val="18"/>
          <w:szCs w:val="18"/>
        </w:rPr>
        <w:t>. Installing MySQL workbench</w:t>
      </w:r>
      <w:r w:rsidR="003B45FE">
        <w:rPr>
          <w:sz w:val="18"/>
          <w:szCs w:val="18"/>
        </w:rPr>
        <w:t xml:space="preserve"> (</w:t>
      </w:r>
      <w:r w:rsidR="000E1543">
        <w:rPr>
          <w:sz w:val="18"/>
          <w:szCs w:val="18"/>
        </w:rPr>
        <w:t>which comes with the download</w:t>
      </w:r>
      <w:r w:rsidR="003B45FE">
        <w:rPr>
          <w:sz w:val="18"/>
          <w:szCs w:val="18"/>
        </w:rPr>
        <w:t>)</w:t>
      </w:r>
      <w:r w:rsidR="000E1543">
        <w:rPr>
          <w:sz w:val="18"/>
          <w:szCs w:val="18"/>
        </w:rPr>
        <w:t xml:space="preserve"> can be useful. </w:t>
      </w:r>
    </w:p>
    <w:p w:rsidR="000E1543" w:rsidRDefault="000E1543" w:rsidP="00B56EBE">
      <w:pPr>
        <w:ind w:firstLine="0"/>
        <w:rPr>
          <w:sz w:val="18"/>
          <w:szCs w:val="18"/>
        </w:rPr>
      </w:pPr>
    </w:p>
    <w:p w:rsidR="000E1543" w:rsidRDefault="000E1543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Take note </w:t>
      </w:r>
      <w:r w:rsidR="009966FF">
        <w:rPr>
          <w:sz w:val="18"/>
          <w:szCs w:val="18"/>
        </w:rPr>
        <w:t>of the MySQL username and password when installing.</w:t>
      </w:r>
    </w:p>
    <w:p w:rsidR="007F4B2D" w:rsidRDefault="00E55076" w:rsidP="007F4B2D">
      <w:pPr>
        <w:ind w:firstLine="0"/>
        <w:rPr>
          <w:sz w:val="18"/>
          <w:szCs w:val="18"/>
        </w:rPr>
      </w:pPr>
      <w:r>
        <w:rPr>
          <w:sz w:val="18"/>
          <w:szCs w:val="18"/>
        </w:rPr>
        <w:t>Under the ‘mat’ folder</w:t>
      </w:r>
      <w:ins w:id="59" w:author="MiMiller" w:date="2015-01-28T15:58:00Z">
        <w:r w:rsidR="009C3CEE">
          <w:rPr>
            <w:sz w:val="18"/>
            <w:szCs w:val="18"/>
          </w:rPr>
          <w:t xml:space="preserve">, navigate </w:t>
        </w:r>
      </w:ins>
      <w:del w:id="60" w:author="MiMiller" w:date="2015-01-28T15:58:00Z">
        <w:r w:rsidDel="009C3CEE">
          <w:rPr>
            <w:sz w:val="18"/>
            <w:szCs w:val="18"/>
          </w:rPr>
          <w:delText xml:space="preserve"> find ‘Blank</w:delText>
        </w:r>
      </w:del>
      <w:ins w:id="61" w:author="MiMiller" w:date="2015-01-28T15:58:00Z">
        <w:r w:rsidR="009C3CEE">
          <w:rPr>
            <w:sz w:val="18"/>
            <w:szCs w:val="18"/>
          </w:rPr>
          <w:t>to ‘Blank</w:t>
        </w:r>
      </w:ins>
      <w:r>
        <w:rPr>
          <w:sz w:val="18"/>
          <w:szCs w:val="18"/>
        </w:rPr>
        <w:t xml:space="preserve"> DB Scripts.zip’ and extract it. This file will contain the .</w:t>
      </w:r>
      <w:proofErr w:type="spellStart"/>
      <w:r>
        <w:rPr>
          <w:sz w:val="18"/>
          <w:szCs w:val="18"/>
        </w:rPr>
        <w:t>sql</w:t>
      </w:r>
      <w:proofErr w:type="spellEnd"/>
      <w:r>
        <w:rPr>
          <w:sz w:val="18"/>
          <w:szCs w:val="18"/>
        </w:rPr>
        <w:t xml:space="preserve"> files to create an initial database. Within this zip is also a file called ‘ReadMe.txt’ which will indicate the order in which you would need to run the .</w:t>
      </w:r>
      <w:proofErr w:type="spellStart"/>
      <w:r>
        <w:rPr>
          <w:sz w:val="18"/>
          <w:szCs w:val="18"/>
        </w:rPr>
        <w:t>sql</w:t>
      </w:r>
      <w:proofErr w:type="spellEnd"/>
      <w:r>
        <w:rPr>
          <w:sz w:val="18"/>
          <w:szCs w:val="18"/>
        </w:rPr>
        <w:t xml:space="preserve"> files.</w:t>
      </w:r>
      <w:r w:rsidR="00892891">
        <w:rPr>
          <w:sz w:val="18"/>
          <w:szCs w:val="18"/>
        </w:rPr>
        <w:t xml:space="preserve"> </w:t>
      </w:r>
    </w:p>
    <w:p w:rsidR="0080438F" w:rsidRDefault="0080438F" w:rsidP="00B56EBE">
      <w:pPr>
        <w:ind w:firstLine="0"/>
        <w:rPr>
          <w:sz w:val="18"/>
          <w:szCs w:val="18"/>
        </w:rPr>
      </w:pPr>
    </w:p>
    <w:p w:rsidR="0080438F" w:rsidRDefault="0080438F" w:rsidP="00B56EBE">
      <w:pPr>
        <w:ind w:firstLine="0"/>
        <w:rPr>
          <w:u w:val="single"/>
        </w:rPr>
      </w:pPr>
      <w:r w:rsidRPr="0080438F">
        <w:rPr>
          <w:u w:val="single"/>
        </w:rPr>
        <w:t>Code Base</w:t>
      </w:r>
    </w:p>
    <w:p w:rsidR="00D16D2E" w:rsidRDefault="00D16D2E" w:rsidP="00B56EBE">
      <w:pPr>
        <w:ind w:firstLine="0"/>
        <w:rPr>
          <w:sz w:val="18"/>
          <w:szCs w:val="18"/>
        </w:rPr>
      </w:pPr>
    </w:p>
    <w:p w:rsidR="00D16D2E" w:rsidRDefault="00620330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Extract the code base into your Eclipse workspace folder. </w:t>
      </w:r>
    </w:p>
    <w:p w:rsidR="00620330" w:rsidRDefault="00620330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Import the code base into an Eclipse project,</w:t>
      </w:r>
    </w:p>
    <w:p w:rsidR="00620330" w:rsidRDefault="00620330" w:rsidP="00B56EBE">
      <w:pPr>
        <w:ind w:firstLine="0"/>
        <w:rPr>
          <w:sz w:val="18"/>
          <w:szCs w:val="18"/>
        </w:rPr>
      </w:pPr>
    </w:p>
    <w:p w:rsidR="00620330" w:rsidRDefault="00620330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File </w:t>
      </w:r>
      <w:r w:rsidRPr="00620330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Import </w:t>
      </w:r>
      <w:r w:rsidRPr="00620330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General </w:t>
      </w:r>
      <w:r w:rsidRPr="00620330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Existing Project </w:t>
      </w:r>
      <w:proofErr w:type="gramStart"/>
      <w:r>
        <w:rPr>
          <w:sz w:val="18"/>
          <w:szCs w:val="18"/>
        </w:rPr>
        <w:t>Into</w:t>
      </w:r>
      <w:proofErr w:type="gramEnd"/>
      <w:r>
        <w:rPr>
          <w:sz w:val="18"/>
          <w:szCs w:val="18"/>
        </w:rPr>
        <w:t xml:space="preserve"> Workspace </w:t>
      </w:r>
      <w:r w:rsidRPr="00620330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Browse to and Select &lt;&lt;workspace&gt;&gt; </w:t>
      </w:r>
      <w:r w:rsidRPr="00620330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Finish</w:t>
      </w:r>
    </w:p>
    <w:p w:rsidR="00620330" w:rsidRDefault="00620330" w:rsidP="00B56EBE">
      <w:pPr>
        <w:ind w:firstLine="0"/>
        <w:rPr>
          <w:sz w:val="18"/>
          <w:szCs w:val="18"/>
        </w:rPr>
      </w:pPr>
    </w:p>
    <w:p w:rsidR="00620330" w:rsidRDefault="00620330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Compile the code,</w:t>
      </w:r>
    </w:p>
    <w:p w:rsidR="00620330" w:rsidRDefault="00620330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Google Services and Development Tools (Google Icon button) </w:t>
      </w:r>
      <w:r w:rsidRPr="00620330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GWT Compile Project</w:t>
      </w:r>
    </w:p>
    <w:p w:rsidR="008F0AE4" w:rsidRDefault="008F0AE4" w:rsidP="00B56EBE">
      <w:pPr>
        <w:ind w:firstLine="0"/>
        <w:rPr>
          <w:sz w:val="18"/>
          <w:szCs w:val="18"/>
        </w:rPr>
      </w:pPr>
    </w:p>
    <w:p w:rsidR="008F0AE4" w:rsidRPr="005F2A4C" w:rsidRDefault="008F0AE4" w:rsidP="008F0AE4">
      <w:pPr>
        <w:ind w:firstLine="0"/>
        <w:rPr>
          <w:sz w:val="18"/>
          <w:szCs w:val="18"/>
        </w:rPr>
      </w:pPr>
      <w:r w:rsidRPr="005F2A4C">
        <w:rPr>
          <w:sz w:val="18"/>
          <w:szCs w:val="18"/>
        </w:rPr>
        <w:t xml:space="preserve"> In the GWT Compile wizard, add the entry point modules Login and M</w:t>
      </w:r>
      <w:del w:id="62" w:author="MiMiller" w:date="2015-01-28T15:59:00Z">
        <w:r w:rsidRPr="005F2A4C" w:rsidDel="009C3CEE">
          <w:rPr>
            <w:sz w:val="18"/>
            <w:szCs w:val="18"/>
          </w:rPr>
          <w:delText>at</w:delText>
        </w:r>
      </w:del>
      <w:ins w:id="63" w:author="MiMiller" w:date="2015-01-28T15:59:00Z">
        <w:r w:rsidR="009C3CEE">
          <w:rPr>
            <w:sz w:val="18"/>
            <w:szCs w:val="18"/>
          </w:rPr>
          <w:t>AT,</w:t>
        </w:r>
      </w:ins>
    </w:p>
    <w:p w:rsidR="008F0AE4" w:rsidRPr="008F0AE4" w:rsidRDefault="008F0AE4" w:rsidP="008F0AE4">
      <w:pPr>
        <w:ind w:firstLine="0"/>
        <w:rPr>
          <w:sz w:val="18"/>
          <w:szCs w:val="18"/>
        </w:rPr>
      </w:pPr>
    </w:p>
    <w:p w:rsidR="008F0AE4" w:rsidRPr="008F0AE4" w:rsidRDefault="008F0AE4" w:rsidP="008F0AE4">
      <w:pPr>
        <w:ind w:firstLine="0"/>
        <w:rPr>
          <w:sz w:val="18"/>
          <w:szCs w:val="18"/>
        </w:rPr>
      </w:pPr>
      <w:r w:rsidRPr="005F2A4C">
        <w:rPr>
          <w:sz w:val="18"/>
          <w:szCs w:val="18"/>
        </w:rPr>
        <w:t xml:space="preserve">Select log level as Debug and click on compile. The project should be successfully </w:t>
      </w:r>
      <w:r w:rsidRPr="008F0AE4">
        <w:rPr>
          <w:sz w:val="18"/>
          <w:szCs w:val="18"/>
        </w:rPr>
        <w:t>compiled</w:t>
      </w:r>
      <w:r w:rsidRPr="005F2A4C">
        <w:rPr>
          <w:sz w:val="18"/>
          <w:szCs w:val="18"/>
        </w:rPr>
        <w:t>.</w:t>
      </w:r>
    </w:p>
    <w:p w:rsidR="008F0AE4" w:rsidRDefault="008F0AE4" w:rsidP="00B56EBE">
      <w:pPr>
        <w:ind w:firstLine="0"/>
        <w:rPr>
          <w:sz w:val="18"/>
          <w:szCs w:val="18"/>
        </w:rPr>
      </w:pPr>
    </w:p>
    <w:p w:rsidR="00620330" w:rsidRDefault="00620330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Run the build to create a war file:</w:t>
      </w:r>
    </w:p>
    <w:p w:rsidR="00620330" w:rsidRDefault="00620330" w:rsidP="00B56EBE">
      <w:pPr>
        <w:ind w:firstLine="0"/>
        <w:rPr>
          <w:sz w:val="18"/>
          <w:szCs w:val="18"/>
        </w:rPr>
      </w:pPr>
    </w:p>
    <w:p w:rsidR="00620330" w:rsidRDefault="00620330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build.xml (right </w:t>
      </w:r>
      <w:proofErr w:type="gramStart"/>
      <w:r>
        <w:rPr>
          <w:sz w:val="18"/>
          <w:szCs w:val="18"/>
        </w:rPr>
        <w:t>click</w:t>
      </w:r>
      <w:proofErr w:type="gramEnd"/>
      <w:r>
        <w:rPr>
          <w:sz w:val="18"/>
          <w:szCs w:val="18"/>
        </w:rPr>
        <w:t xml:space="preserve"> and Run As </w:t>
      </w:r>
      <w:r w:rsidRPr="00620330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Ant Build)</w:t>
      </w:r>
    </w:p>
    <w:p w:rsidR="00620330" w:rsidRDefault="00620330" w:rsidP="00B56EBE">
      <w:pPr>
        <w:ind w:firstLine="0"/>
        <w:rPr>
          <w:sz w:val="18"/>
          <w:szCs w:val="18"/>
        </w:rPr>
      </w:pPr>
    </w:p>
    <w:p w:rsidR="00620330" w:rsidRDefault="00620330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After the build has run, the war file will be placed in,</w:t>
      </w:r>
    </w:p>
    <w:p w:rsidR="00620330" w:rsidRDefault="00620330" w:rsidP="00B56EBE">
      <w:pPr>
        <w:ind w:firstLine="0"/>
        <w:rPr>
          <w:sz w:val="18"/>
          <w:szCs w:val="18"/>
        </w:rPr>
      </w:pPr>
    </w:p>
    <w:p w:rsidR="00620330" w:rsidRDefault="005113A3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m</w:t>
      </w:r>
      <w:r w:rsidR="00620330">
        <w:rPr>
          <w:sz w:val="18"/>
          <w:szCs w:val="18"/>
        </w:rPr>
        <w:t>at/work/artifacts/</w:t>
      </w:r>
      <w:proofErr w:type="spellStart"/>
      <w:r w:rsidR="00620330">
        <w:rPr>
          <w:sz w:val="18"/>
          <w:szCs w:val="18"/>
        </w:rPr>
        <w:t>MeasureAuthoringTool.war</w:t>
      </w:r>
      <w:proofErr w:type="spellEnd"/>
    </w:p>
    <w:p w:rsidR="000D44CE" w:rsidRDefault="000D44CE" w:rsidP="00B56EBE">
      <w:pPr>
        <w:ind w:firstLine="0"/>
        <w:rPr>
          <w:sz w:val="18"/>
          <w:szCs w:val="18"/>
        </w:rPr>
      </w:pPr>
    </w:p>
    <w:p w:rsidR="000D44CE" w:rsidRDefault="000D44CE" w:rsidP="00B56EBE">
      <w:pPr>
        <w:ind w:firstLine="0"/>
        <w:rPr>
          <w:u w:val="single"/>
        </w:rPr>
      </w:pPr>
      <w:r w:rsidRPr="000D44CE">
        <w:rPr>
          <w:u w:val="single"/>
        </w:rPr>
        <w:t>Setting up your development environment</w:t>
      </w:r>
    </w:p>
    <w:p w:rsidR="000D44CE" w:rsidRDefault="000D44CE" w:rsidP="00B56EBE">
      <w:pPr>
        <w:ind w:firstLine="0"/>
        <w:rPr>
          <w:u w:val="single"/>
        </w:rPr>
      </w:pPr>
    </w:p>
    <w:p w:rsidR="000D44CE" w:rsidRDefault="000D44CE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You need to make some changes to some of the files in the code base so that MAT will connect to your local MySQL db.</w:t>
      </w:r>
    </w:p>
    <w:p w:rsidR="003849C8" w:rsidRDefault="003849C8" w:rsidP="00B56EBE">
      <w:pPr>
        <w:ind w:firstLine="0"/>
        <w:rPr>
          <w:sz w:val="18"/>
          <w:szCs w:val="18"/>
        </w:rPr>
      </w:pPr>
    </w:p>
    <w:p w:rsidR="003849C8" w:rsidRDefault="005113A3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Go to</w:t>
      </w:r>
      <w:r w:rsidR="003849C8">
        <w:rPr>
          <w:sz w:val="18"/>
          <w:szCs w:val="18"/>
        </w:rPr>
        <w:t xml:space="preserve"> mat/war/WEB-INF/</w:t>
      </w:r>
      <w:r w:rsidR="00AB40B1" w:rsidRPr="00AB40B1">
        <w:rPr>
          <w:sz w:val="18"/>
          <w:szCs w:val="18"/>
        </w:rPr>
        <w:t>mat-persistence.xml</w:t>
      </w:r>
    </w:p>
    <w:p w:rsidR="003849C8" w:rsidRDefault="003849C8" w:rsidP="00B56EBE">
      <w:pPr>
        <w:ind w:firstLine="0"/>
        <w:rPr>
          <w:sz w:val="18"/>
          <w:szCs w:val="18"/>
        </w:rPr>
      </w:pPr>
    </w:p>
    <w:p w:rsidR="003849C8" w:rsidRDefault="003849C8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In this file</w:t>
      </w:r>
      <w:ins w:id="64" w:author="MiMiller" w:date="2015-01-28T15:59:00Z">
        <w:r w:rsidR="009C3CEE">
          <w:rPr>
            <w:sz w:val="18"/>
            <w:szCs w:val="18"/>
          </w:rPr>
          <w:t xml:space="preserve">, </w:t>
        </w:r>
      </w:ins>
      <w:del w:id="65" w:author="MiMiller" w:date="2015-01-28T15:59:00Z">
        <w:r w:rsidDel="009C3CEE">
          <w:rPr>
            <w:sz w:val="18"/>
            <w:szCs w:val="18"/>
          </w:rPr>
          <w:delText xml:space="preserve"> </w:delText>
        </w:r>
      </w:del>
      <w:r>
        <w:rPr>
          <w:sz w:val="18"/>
          <w:szCs w:val="18"/>
        </w:rPr>
        <w:t xml:space="preserve">set the </w:t>
      </w:r>
      <w:r w:rsidR="009A546C">
        <w:rPr>
          <w:sz w:val="18"/>
          <w:szCs w:val="18"/>
        </w:rPr>
        <w:t>“</w:t>
      </w:r>
      <w:proofErr w:type="spellStart"/>
      <w:r>
        <w:rPr>
          <w:sz w:val="18"/>
          <w:szCs w:val="18"/>
        </w:rPr>
        <w:t>dataSource</w:t>
      </w:r>
      <w:proofErr w:type="spellEnd"/>
      <w:r w:rsidR="009A546C">
        <w:rPr>
          <w:sz w:val="18"/>
          <w:szCs w:val="18"/>
        </w:rPr>
        <w:t>”</w:t>
      </w:r>
      <w:r>
        <w:rPr>
          <w:sz w:val="18"/>
          <w:szCs w:val="18"/>
        </w:rPr>
        <w:t xml:space="preserve"> bean to point to your local MySQL database.</w:t>
      </w:r>
    </w:p>
    <w:p w:rsidR="0082218B" w:rsidRDefault="0082218B" w:rsidP="00B56EBE">
      <w:pPr>
        <w:ind w:firstLine="0"/>
        <w:rPr>
          <w:sz w:val="18"/>
          <w:szCs w:val="18"/>
        </w:rPr>
      </w:pPr>
    </w:p>
    <w:p w:rsidR="0082218B" w:rsidRPr="0082218B" w:rsidRDefault="0082218B" w:rsidP="0082218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2218B">
        <w:rPr>
          <w:rFonts w:ascii="Courier New" w:hAnsi="Courier New" w:cs="Courier New"/>
          <w:color w:val="3F7F7F"/>
          <w:sz w:val="16"/>
          <w:szCs w:val="16"/>
          <w:lang w:bidi="ar-SA"/>
        </w:rPr>
        <w:t>bean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id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proofErr w:type="spellStart"/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dataSource</w:t>
      </w:r>
      <w:proofErr w:type="spellEnd"/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class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proofErr w:type="spellStart"/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org.apache.commons.dbcp.BasicDataSource</w:t>
      </w:r>
      <w:proofErr w:type="spellEnd"/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destroy-method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"close"</w:t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&gt;</w:t>
      </w:r>
    </w:p>
    <w:p w:rsidR="0082218B" w:rsidRPr="0082218B" w:rsidRDefault="0082218B" w:rsidP="0082218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  </w:t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2218B">
        <w:rPr>
          <w:rFonts w:ascii="Courier New" w:hAnsi="Courier New" w:cs="Courier New"/>
          <w:color w:val="3F7F7F"/>
          <w:sz w:val="16"/>
          <w:szCs w:val="16"/>
          <w:lang w:bidi="ar-SA"/>
        </w:rPr>
        <w:t>property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name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proofErr w:type="spellStart"/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driverClassName</w:t>
      </w:r>
      <w:proofErr w:type="spellEnd"/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value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proofErr w:type="spellStart"/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com.mysql.jdbc.Driver</w:t>
      </w:r>
      <w:proofErr w:type="spellEnd"/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/&gt;</w:t>
      </w:r>
    </w:p>
    <w:p w:rsidR="0082218B" w:rsidRPr="0082218B" w:rsidRDefault="0082218B" w:rsidP="0082218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ab/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2218B">
        <w:rPr>
          <w:rFonts w:ascii="Courier New" w:hAnsi="Courier New" w:cs="Courier New"/>
          <w:color w:val="3F7F7F"/>
          <w:sz w:val="16"/>
          <w:szCs w:val="16"/>
          <w:lang w:bidi="ar-SA"/>
        </w:rPr>
        <w:t>property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name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proofErr w:type="spellStart"/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url</w:t>
      </w:r>
      <w:proofErr w:type="spellEnd"/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value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jdbc</w:t>
      </w:r>
      <w:proofErr w:type="gramStart"/>
      <w:r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:mysql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://localhost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:330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6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/MAT_APP"</w:t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&gt;&lt;/</w:t>
      </w:r>
      <w:r w:rsidRPr="0082218B">
        <w:rPr>
          <w:rFonts w:ascii="Courier New" w:hAnsi="Courier New" w:cs="Courier New"/>
          <w:color w:val="3F7F7F"/>
          <w:sz w:val="16"/>
          <w:szCs w:val="16"/>
          <w:lang w:bidi="ar-SA"/>
        </w:rPr>
        <w:t>property</w:t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&gt;</w:t>
      </w:r>
    </w:p>
    <w:p w:rsidR="0082218B" w:rsidRPr="0082218B" w:rsidRDefault="0082218B" w:rsidP="0082218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ab/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2218B">
        <w:rPr>
          <w:rFonts w:ascii="Courier New" w:hAnsi="Courier New" w:cs="Courier New"/>
          <w:color w:val="3F7F7F"/>
          <w:sz w:val="16"/>
          <w:szCs w:val="16"/>
          <w:lang w:bidi="ar-SA"/>
        </w:rPr>
        <w:t>property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name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"username"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value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r w:rsidRPr="008E0E9D">
        <w:rPr>
          <w:rFonts w:ascii="Courier New" w:hAnsi="Courier New" w:cs="Courier New"/>
          <w:b/>
          <w:i/>
          <w:iCs/>
          <w:color w:val="000000" w:themeColor="text1"/>
          <w:sz w:val="16"/>
          <w:szCs w:val="16"/>
          <w:lang w:bidi="ar-SA"/>
        </w:rPr>
        <w:t>&lt;&lt;your db user name&gt;&gt;</w:t>
      </w:r>
      <w:r w:rsidRPr="008E0E9D">
        <w:rPr>
          <w:rFonts w:ascii="Courier New" w:hAnsi="Courier New" w:cs="Courier New"/>
          <w:i/>
          <w:iCs/>
          <w:color w:val="000000" w:themeColor="text1"/>
          <w:sz w:val="16"/>
          <w:szCs w:val="16"/>
          <w:lang w:bidi="ar-SA"/>
        </w:rPr>
        <w:t>"</w:t>
      </w:r>
      <w:r w:rsidRPr="008E0E9D">
        <w:rPr>
          <w:rFonts w:ascii="Courier New" w:hAnsi="Courier New" w:cs="Courier New"/>
          <w:color w:val="000000" w:themeColor="text1"/>
          <w:sz w:val="16"/>
          <w:szCs w:val="16"/>
          <w:lang w:bidi="ar-SA"/>
        </w:rPr>
        <w:t>&gt;&lt;/</w:t>
      </w:r>
      <w:r w:rsidRPr="0082218B">
        <w:rPr>
          <w:rFonts w:ascii="Courier New" w:hAnsi="Courier New" w:cs="Courier New"/>
          <w:color w:val="3F7F7F"/>
          <w:sz w:val="16"/>
          <w:szCs w:val="16"/>
          <w:lang w:bidi="ar-SA"/>
        </w:rPr>
        <w:t>property</w:t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&gt;</w:t>
      </w:r>
    </w:p>
    <w:p w:rsidR="0082218B" w:rsidRPr="0082218B" w:rsidRDefault="0082218B" w:rsidP="0082218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ab/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2218B">
        <w:rPr>
          <w:rFonts w:ascii="Courier New" w:hAnsi="Courier New" w:cs="Courier New"/>
          <w:color w:val="3F7F7F"/>
          <w:sz w:val="16"/>
          <w:szCs w:val="16"/>
          <w:lang w:bidi="ar-SA"/>
        </w:rPr>
        <w:t>property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name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"password"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value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r w:rsidRPr="008E0E9D">
        <w:rPr>
          <w:rFonts w:ascii="Courier New" w:hAnsi="Courier New" w:cs="Courier New"/>
          <w:b/>
          <w:i/>
          <w:iCs/>
          <w:color w:val="000000" w:themeColor="text1"/>
          <w:sz w:val="16"/>
          <w:szCs w:val="16"/>
          <w:lang w:bidi="ar-SA"/>
        </w:rPr>
        <w:t>&lt;&lt;your db password&gt;&gt;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&gt;&lt;/</w:t>
      </w:r>
      <w:r w:rsidRPr="0082218B">
        <w:rPr>
          <w:rFonts w:ascii="Courier New" w:hAnsi="Courier New" w:cs="Courier New"/>
          <w:color w:val="3F7F7F"/>
          <w:sz w:val="16"/>
          <w:szCs w:val="16"/>
          <w:lang w:bidi="ar-SA"/>
        </w:rPr>
        <w:t>property</w:t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&gt;</w:t>
      </w:r>
    </w:p>
    <w:p w:rsidR="0082218B" w:rsidRPr="0082218B" w:rsidRDefault="0082218B" w:rsidP="0082218B">
      <w:pPr>
        <w:ind w:firstLine="0"/>
        <w:rPr>
          <w:sz w:val="16"/>
          <w:szCs w:val="16"/>
        </w:rPr>
      </w:pP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&lt;/</w:t>
      </w:r>
      <w:r w:rsidRPr="0082218B">
        <w:rPr>
          <w:rFonts w:ascii="Courier New" w:hAnsi="Courier New" w:cs="Courier New"/>
          <w:color w:val="3F7F7F"/>
          <w:sz w:val="16"/>
          <w:szCs w:val="16"/>
          <w:lang w:bidi="ar-SA"/>
        </w:rPr>
        <w:t>bean</w:t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&gt;</w:t>
      </w:r>
    </w:p>
    <w:p w:rsidR="005113A3" w:rsidRDefault="005113A3" w:rsidP="005113A3">
      <w:pPr>
        <w:ind w:firstLine="0"/>
        <w:rPr>
          <w:sz w:val="18"/>
          <w:szCs w:val="18"/>
        </w:rPr>
      </w:pPr>
    </w:p>
    <w:p w:rsidR="005113A3" w:rsidRDefault="005113A3" w:rsidP="005113A3">
      <w:pPr>
        <w:ind w:firstLine="0"/>
        <w:rPr>
          <w:sz w:val="18"/>
          <w:szCs w:val="18"/>
        </w:rPr>
      </w:pPr>
      <w:r>
        <w:rPr>
          <w:sz w:val="18"/>
          <w:szCs w:val="18"/>
        </w:rPr>
        <w:t>Next go to,</w:t>
      </w:r>
    </w:p>
    <w:p w:rsidR="005113A3" w:rsidRDefault="005113A3" w:rsidP="005113A3">
      <w:pPr>
        <w:ind w:firstLine="0"/>
        <w:rPr>
          <w:sz w:val="18"/>
          <w:szCs w:val="18"/>
        </w:rPr>
      </w:pPr>
    </w:p>
    <w:p w:rsidR="00F67B79" w:rsidRDefault="00F67B79" w:rsidP="005113A3">
      <w:pPr>
        <w:ind w:firstLine="0"/>
        <w:rPr>
          <w:sz w:val="18"/>
          <w:szCs w:val="18"/>
        </w:rPr>
      </w:pPr>
      <w:r>
        <w:rPr>
          <w:sz w:val="18"/>
          <w:szCs w:val="18"/>
        </w:rPr>
        <w:t>mat/war/WEB-INF/applicationContext-security.xml</w:t>
      </w:r>
    </w:p>
    <w:p w:rsidR="00800BF1" w:rsidRDefault="00E4439B" w:rsidP="005113A3">
      <w:pPr>
        <w:ind w:firstLine="0"/>
        <w:rPr>
          <w:sz w:val="18"/>
          <w:szCs w:val="18"/>
        </w:rPr>
      </w:pPr>
      <w:r>
        <w:rPr>
          <w:sz w:val="18"/>
          <w:szCs w:val="18"/>
        </w:rPr>
        <w:t>M</w:t>
      </w:r>
      <w:r w:rsidR="008A2A32">
        <w:rPr>
          <w:sz w:val="18"/>
          <w:szCs w:val="18"/>
        </w:rPr>
        <w:t>ake the change as marked in black below.</w:t>
      </w:r>
    </w:p>
    <w:p w:rsidR="008A2A32" w:rsidRDefault="008A2A32" w:rsidP="005113A3">
      <w:pPr>
        <w:ind w:firstLine="0"/>
        <w:rPr>
          <w:sz w:val="18"/>
          <w:szCs w:val="18"/>
        </w:rPr>
      </w:pPr>
    </w:p>
    <w:p w:rsidR="008A2A32" w:rsidRPr="008A2A32" w:rsidRDefault="008A2A32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A2A32">
        <w:rPr>
          <w:rFonts w:ascii="Courier New" w:hAnsi="Courier New" w:cs="Courier New"/>
          <w:color w:val="3F7F7F"/>
          <w:sz w:val="16"/>
          <w:szCs w:val="16"/>
          <w:lang w:bidi="ar-SA"/>
        </w:rPr>
        <w:t>http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7F007F"/>
          <w:sz w:val="16"/>
          <w:szCs w:val="16"/>
          <w:lang w:bidi="ar-SA"/>
        </w:rPr>
        <w:t>use-expressions</w:t>
      </w: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"true"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&gt;</w:t>
      </w:r>
    </w:p>
    <w:p w:rsidR="008A2A32" w:rsidRDefault="008A2A32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80"/>
          <w:sz w:val="16"/>
          <w:szCs w:val="16"/>
          <w:lang w:bidi="ar-SA"/>
        </w:rPr>
      </w:pP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 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A2A32">
        <w:rPr>
          <w:rFonts w:ascii="Courier New" w:hAnsi="Courier New" w:cs="Courier New"/>
          <w:color w:val="3F7F7F"/>
          <w:sz w:val="16"/>
          <w:szCs w:val="16"/>
          <w:lang w:bidi="ar-SA"/>
        </w:rPr>
        <w:t>intercept-</w:t>
      </w:r>
      <w:proofErr w:type="spellStart"/>
      <w:r w:rsidRPr="008A2A32">
        <w:rPr>
          <w:rFonts w:ascii="Courier New" w:hAnsi="Courier New" w:cs="Courier New"/>
          <w:color w:val="3F7F7F"/>
          <w:sz w:val="16"/>
          <w:szCs w:val="16"/>
          <w:lang w:bidi="ar-SA"/>
        </w:rPr>
        <w:t>url</w:t>
      </w:r>
      <w:proofErr w:type="spellEnd"/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7F007F"/>
          <w:sz w:val="16"/>
          <w:szCs w:val="16"/>
          <w:lang w:bidi="ar-SA"/>
        </w:rPr>
        <w:t>pattern</w:t>
      </w: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"/Mat.html"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7F007F"/>
          <w:sz w:val="16"/>
          <w:szCs w:val="16"/>
          <w:lang w:bidi="ar-SA"/>
        </w:rPr>
        <w:t>access</w:t>
      </w: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proofErr w:type="spellStart"/>
      <w:proofErr w:type="gramStart"/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isAuthenticated</w:t>
      </w:r>
      <w:proofErr w:type="spellEnd"/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(</w:t>
      </w:r>
      <w:proofErr w:type="gramEnd"/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)"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/&gt;</w:t>
      </w:r>
    </w:p>
    <w:p w:rsidR="00F06696" w:rsidRPr="008A2A32" w:rsidRDefault="00F06696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color w:val="008080"/>
          <w:sz w:val="16"/>
          <w:szCs w:val="16"/>
          <w:lang w:bidi="ar-SA"/>
        </w:rPr>
        <w:tab/>
      </w:r>
      <w:r w:rsidRPr="00F06696">
        <w:rPr>
          <w:rFonts w:ascii="Courier New" w:hAnsi="Courier New" w:cs="Courier New"/>
          <w:color w:val="008080"/>
          <w:sz w:val="20"/>
          <w:szCs w:val="20"/>
          <w:lang w:bidi="ar-SA"/>
        </w:rPr>
        <w:t>&lt;</w:t>
      </w:r>
      <w:r w:rsidRPr="00F06696">
        <w:rPr>
          <w:rFonts w:ascii="Courier New" w:hAnsi="Courier New" w:cs="Courier New"/>
          <w:color w:val="3F7F7F"/>
          <w:sz w:val="20"/>
          <w:szCs w:val="20"/>
          <w:lang w:bidi="ar-SA"/>
        </w:rPr>
        <w:t>intercept-</w:t>
      </w:r>
      <w:proofErr w:type="spellStart"/>
      <w:r w:rsidRPr="00F06696">
        <w:rPr>
          <w:rFonts w:ascii="Courier New" w:hAnsi="Courier New" w:cs="Courier New"/>
          <w:color w:val="3F7F7F"/>
          <w:sz w:val="20"/>
          <w:szCs w:val="20"/>
          <w:lang w:bidi="ar-SA"/>
        </w:rPr>
        <w:t>url</w:t>
      </w:r>
      <w:proofErr w:type="spellEnd"/>
      <w:r w:rsidRPr="00F06696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r w:rsidRPr="00F06696">
        <w:rPr>
          <w:rFonts w:ascii="Courier New" w:hAnsi="Courier New" w:cs="Courier New"/>
          <w:color w:val="7F007F"/>
          <w:sz w:val="20"/>
          <w:szCs w:val="20"/>
          <w:lang w:bidi="ar-SA"/>
        </w:rPr>
        <w:t>pattern</w:t>
      </w:r>
      <w:r w:rsidRPr="00F06696">
        <w:rPr>
          <w:rFonts w:ascii="Courier New" w:hAnsi="Courier New" w:cs="Courier New"/>
          <w:color w:val="000000"/>
          <w:sz w:val="20"/>
          <w:szCs w:val="20"/>
          <w:lang w:bidi="ar-SA"/>
        </w:rPr>
        <w:t>=</w:t>
      </w:r>
      <w:r w:rsidRPr="00F06696">
        <w:rPr>
          <w:rFonts w:ascii="Courier New" w:hAnsi="Courier New" w:cs="Courier New"/>
          <w:i/>
          <w:iCs/>
          <w:color w:val="2A00FF"/>
          <w:sz w:val="20"/>
          <w:szCs w:val="20"/>
          <w:lang w:bidi="ar-SA"/>
        </w:rPr>
        <w:t>"/mat/**"</w:t>
      </w:r>
      <w:r w:rsidRPr="00F06696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r w:rsidRPr="00F06696">
        <w:rPr>
          <w:rFonts w:ascii="Courier New" w:hAnsi="Courier New" w:cs="Courier New"/>
          <w:color w:val="7F007F"/>
          <w:sz w:val="20"/>
          <w:szCs w:val="20"/>
          <w:lang w:bidi="ar-SA"/>
        </w:rPr>
        <w:t>access</w:t>
      </w:r>
      <w:r w:rsidRPr="00F06696">
        <w:rPr>
          <w:rFonts w:ascii="Courier New" w:hAnsi="Courier New" w:cs="Courier New"/>
          <w:color w:val="000000"/>
          <w:sz w:val="20"/>
          <w:szCs w:val="20"/>
          <w:lang w:bidi="ar-SA"/>
        </w:rPr>
        <w:t>=</w:t>
      </w:r>
      <w:r w:rsidRPr="00F06696">
        <w:rPr>
          <w:rFonts w:ascii="Courier New" w:hAnsi="Courier New" w:cs="Courier New"/>
          <w:i/>
          <w:iCs/>
          <w:color w:val="2A00FF"/>
          <w:sz w:val="20"/>
          <w:szCs w:val="20"/>
          <w:lang w:bidi="ar-SA"/>
        </w:rPr>
        <w:t>"</w:t>
      </w:r>
      <w:proofErr w:type="spellStart"/>
      <w:proofErr w:type="gramStart"/>
      <w:r w:rsidRPr="00F06696">
        <w:rPr>
          <w:rFonts w:ascii="Courier New" w:hAnsi="Courier New" w:cs="Courier New"/>
          <w:i/>
          <w:iCs/>
          <w:color w:val="2A00FF"/>
          <w:sz w:val="20"/>
          <w:szCs w:val="20"/>
          <w:lang w:bidi="ar-SA"/>
        </w:rPr>
        <w:t>isAuthenticated</w:t>
      </w:r>
      <w:proofErr w:type="spellEnd"/>
      <w:r w:rsidRPr="00F06696">
        <w:rPr>
          <w:rFonts w:ascii="Courier New" w:hAnsi="Courier New" w:cs="Courier New"/>
          <w:i/>
          <w:iCs/>
          <w:color w:val="2A00FF"/>
          <w:sz w:val="20"/>
          <w:szCs w:val="20"/>
          <w:lang w:bidi="ar-SA"/>
        </w:rPr>
        <w:t>(</w:t>
      </w:r>
      <w:proofErr w:type="gramEnd"/>
      <w:r w:rsidRPr="00F06696">
        <w:rPr>
          <w:rFonts w:ascii="Courier New" w:hAnsi="Courier New" w:cs="Courier New"/>
          <w:i/>
          <w:iCs/>
          <w:color w:val="2A00FF"/>
          <w:sz w:val="20"/>
          <w:szCs w:val="20"/>
          <w:lang w:bidi="ar-SA"/>
        </w:rPr>
        <w:t>)"</w:t>
      </w:r>
      <w:r w:rsidRPr="00F06696">
        <w:rPr>
          <w:rFonts w:ascii="Courier New" w:hAnsi="Courier New" w:cs="Courier New"/>
          <w:sz w:val="20"/>
          <w:szCs w:val="20"/>
          <w:lang w:bidi="ar-SA"/>
        </w:rPr>
        <w:t xml:space="preserve">  </w:t>
      </w:r>
      <w:r w:rsidRPr="00F06696">
        <w:rPr>
          <w:rFonts w:ascii="Courier New" w:hAnsi="Courier New" w:cs="Courier New"/>
          <w:color w:val="008080"/>
          <w:sz w:val="20"/>
          <w:szCs w:val="20"/>
          <w:lang w:bidi="ar-SA"/>
        </w:rPr>
        <w:t>/&gt;</w:t>
      </w:r>
    </w:p>
    <w:p w:rsidR="008A2A32" w:rsidRPr="008A2A32" w:rsidRDefault="008A2A32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 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A2A32">
        <w:rPr>
          <w:rFonts w:ascii="Courier New" w:hAnsi="Courier New" w:cs="Courier New"/>
          <w:color w:val="3F7F7F"/>
          <w:sz w:val="16"/>
          <w:szCs w:val="16"/>
          <w:lang w:bidi="ar-SA"/>
        </w:rPr>
        <w:t>form-login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7F007F"/>
          <w:sz w:val="16"/>
          <w:szCs w:val="16"/>
          <w:lang w:bidi="ar-SA"/>
        </w:rPr>
        <w:t>default-target-</w:t>
      </w:r>
      <w:proofErr w:type="spellStart"/>
      <w:r w:rsidRPr="008A2A32">
        <w:rPr>
          <w:rFonts w:ascii="Courier New" w:hAnsi="Courier New" w:cs="Courier New"/>
          <w:color w:val="7F007F"/>
          <w:sz w:val="16"/>
          <w:szCs w:val="16"/>
          <w:lang w:bidi="ar-SA"/>
        </w:rPr>
        <w:t>url</w:t>
      </w:r>
      <w:proofErr w:type="spellEnd"/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r w:rsidRPr="008A2A32">
        <w:rPr>
          <w:rFonts w:ascii="Courier New" w:hAnsi="Courier New" w:cs="Courier New"/>
          <w:b/>
          <w:i/>
          <w:iCs/>
          <w:color w:val="000000" w:themeColor="text1"/>
          <w:sz w:val="16"/>
          <w:szCs w:val="16"/>
          <w:lang w:bidi="ar-SA"/>
        </w:rPr>
        <w:t>/</w:t>
      </w:r>
      <w:proofErr w:type="spellStart"/>
      <w:r w:rsidRPr="008A2A32">
        <w:rPr>
          <w:rFonts w:ascii="Courier New" w:hAnsi="Courier New" w:cs="Courier New"/>
          <w:b/>
          <w:i/>
          <w:iCs/>
          <w:color w:val="000000" w:themeColor="text1"/>
          <w:sz w:val="16"/>
          <w:szCs w:val="16"/>
          <w:lang w:bidi="ar-SA"/>
        </w:rPr>
        <w:t>Mat.html?gwt.codesvr</w:t>
      </w:r>
      <w:proofErr w:type="spellEnd"/>
      <w:r w:rsidRPr="008A2A32">
        <w:rPr>
          <w:rFonts w:ascii="Courier New" w:hAnsi="Courier New" w:cs="Courier New"/>
          <w:b/>
          <w:i/>
          <w:iCs/>
          <w:color w:val="000000" w:themeColor="text1"/>
          <w:sz w:val="16"/>
          <w:szCs w:val="16"/>
          <w:lang w:bidi="ar-SA"/>
        </w:rPr>
        <w:t>=127.0.0.1:9997"</w:t>
      </w:r>
      <w:r w:rsidRPr="008A2A32">
        <w:rPr>
          <w:rFonts w:ascii="Courier New" w:hAnsi="Courier New" w:cs="Courier New"/>
          <w:b/>
          <w:color w:val="000000" w:themeColor="text1"/>
          <w:sz w:val="16"/>
          <w:szCs w:val="16"/>
          <w:lang w:bidi="ar-SA"/>
        </w:rPr>
        <w:t xml:space="preserve"> login-page=</w:t>
      </w:r>
      <w:r w:rsidRPr="008A2A32">
        <w:rPr>
          <w:rFonts w:ascii="Courier New" w:hAnsi="Courier New" w:cs="Courier New"/>
          <w:b/>
          <w:i/>
          <w:iCs/>
          <w:color w:val="000000" w:themeColor="text1"/>
          <w:sz w:val="16"/>
          <w:szCs w:val="16"/>
          <w:lang w:bidi="ar-SA"/>
        </w:rPr>
        <w:t>"/</w:t>
      </w:r>
      <w:proofErr w:type="spellStart"/>
      <w:r w:rsidRPr="008A2A32">
        <w:rPr>
          <w:rFonts w:ascii="Courier New" w:hAnsi="Courier New" w:cs="Courier New"/>
          <w:b/>
          <w:i/>
          <w:iCs/>
          <w:color w:val="000000" w:themeColor="text1"/>
          <w:sz w:val="16"/>
          <w:szCs w:val="16"/>
          <w:lang w:bidi="ar-SA"/>
        </w:rPr>
        <w:t>Login.html?gwt.codesvr</w:t>
      </w:r>
      <w:proofErr w:type="spellEnd"/>
      <w:r w:rsidRPr="008A2A32">
        <w:rPr>
          <w:rFonts w:ascii="Courier New" w:hAnsi="Courier New" w:cs="Courier New"/>
          <w:b/>
          <w:i/>
          <w:iCs/>
          <w:color w:val="000000" w:themeColor="text1"/>
          <w:sz w:val="16"/>
          <w:szCs w:val="16"/>
          <w:lang w:bidi="ar-SA"/>
        </w:rPr>
        <w:t>=127.0.0.1:9997</w:t>
      </w:r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/&gt;</w:t>
      </w:r>
    </w:p>
    <w:p w:rsidR="008A2A32" w:rsidRPr="008A2A32" w:rsidRDefault="008A2A32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 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A2A32">
        <w:rPr>
          <w:rFonts w:ascii="Courier New" w:hAnsi="Courier New" w:cs="Courier New"/>
          <w:color w:val="3F7F7F"/>
          <w:sz w:val="16"/>
          <w:szCs w:val="16"/>
          <w:lang w:bidi="ar-SA"/>
        </w:rPr>
        <w:t>logout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/&gt;</w:t>
      </w: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 </w:t>
      </w:r>
    </w:p>
    <w:p w:rsidR="008A2A32" w:rsidRPr="008A2A32" w:rsidRDefault="008A2A32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 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A2A32">
        <w:rPr>
          <w:rFonts w:ascii="Courier New" w:hAnsi="Courier New" w:cs="Courier New"/>
          <w:color w:val="3F7F7F"/>
          <w:sz w:val="16"/>
          <w:szCs w:val="16"/>
          <w:lang w:bidi="ar-SA"/>
        </w:rPr>
        <w:t>session-management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7F007F"/>
          <w:sz w:val="16"/>
          <w:szCs w:val="16"/>
          <w:lang w:bidi="ar-SA"/>
        </w:rPr>
        <w:t>invalid-session-</w:t>
      </w:r>
      <w:proofErr w:type="spellStart"/>
      <w:r w:rsidRPr="008A2A32">
        <w:rPr>
          <w:rFonts w:ascii="Courier New" w:hAnsi="Courier New" w:cs="Courier New"/>
          <w:color w:val="7F007F"/>
          <w:sz w:val="16"/>
          <w:szCs w:val="16"/>
          <w:lang w:bidi="ar-SA"/>
        </w:rPr>
        <w:t>url</w:t>
      </w:r>
      <w:proofErr w:type="spellEnd"/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"/Login.html"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&gt;</w:t>
      </w:r>
    </w:p>
    <w:p w:rsidR="008A2A32" w:rsidRPr="008A2A32" w:rsidRDefault="008A2A32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     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A2A32">
        <w:rPr>
          <w:rFonts w:ascii="Courier New" w:hAnsi="Courier New" w:cs="Courier New"/>
          <w:color w:val="3F7F7F"/>
          <w:sz w:val="16"/>
          <w:szCs w:val="16"/>
          <w:lang w:bidi="ar-SA"/>
        </w:rPr>
        <w:t>concurrency-control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7F007F"/>
          <w:sz w:val="16"/>
          <w:szCs w:val="16"/>
          <w:lang w:bidi="ar-SA"/>
        </w:rPr>
        <w:t>max-sessions</w:t>
      </w: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"1"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7F007F"/>
          <w:sz w:val="16"/>
          <w:szCs w:val="16"/>
          <w:lang w:bidi="ar-SA"/>
        </w:rPr>
        <w:t>error-if-maximum-exceeded</w:t>
      </w: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"true"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/&gt;</w:t>
      </w:r>
    </w:p>
    <w:p w:rsidR="008A2A32" w:rsidRPr="008A2A32" w:rsidRDefault="008A2A32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 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&lt;/</w:t>
      </w:r>
      <w:r w:rsidRPr="008A2A32">
        <w:rPr>
          <w:rFonts w:ascii="Courier New" w:hAnsi="Courier New" w:cs="Courier New"/>
          <w:color w:val="3F7F7F"/>
          <w:sz w:val="16"/>
          <w:szCs w:val="16"/>
          <w:lang w:bidi="ar-SA"/>
        </w:rPr>
        <w:t>session-management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&gt;</w:t>
      </w:r>
    </w:p>
    <w:p w:rsidR="00800BF1" w:rsidRDefault="008A2A32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80"/>
          <w:sz w:val="16"/>
          <w:szCs w:val="16"/>
          <w:lang w:bidi="ar-SA"/>
        </w:rPr>
      </w:pP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&lt;/</w:t>
      </w:r>
      <w:r w:rsidRPr="008A2A32">
        <w:rPr>
          <w:rFonts w:ascii="Courier New" w:hAnsi="Courier New" w:cs="Courier New"/>
          <w:color w:val="3F7F7F"/>
          <w:sz w:val="16"/>
          <w:szCs w:val="16"/>
          <w:lang w:bidi="ar-SA"/>
        </w:rPr>
        <w:t>http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&gt;</w:t>
      </w:r>
    </w:p>
    <w:p w:rsidR="00413206" w:rsidRDefault="00413206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80"/>
          <w:sz w:val="16"/>
          <w:szCs w:val="16"/>
          <w:lang w:bidi="ar-SA"/>
        </w:rPr>
      </w:pPr>
    </w:p>
    <w:p w:rsidR="00413206" w:rsidRDefault="00413206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  <w:r w:rsidRPr="00413206">
        <w:rPr>
          <w:rFonts w:cs="Courier New"/>
          <w:sz w:val="18"/>
          <w:szCs w:val="18"/>
          <w:lang w:bidi="ar-SA"/>
        </w:rPr>
        <w:t>Next go to</w:t>
      </w:r>
      <w:r>
        <w:rPr>
          <w:rFonts w:cs="Courier New"/>
          <w:sz w:val="18"/>
          <w:szCs w:val="18"/>
          <w:lang w:bidi="ar-SA"/>
        </w:rPr>
        <w:t>,</w:t>
      </w:r>
    </w:p>
    <w:p w:rsidR="0017427B" w:rsidRDefault="0017427B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</w:p>
    <w:p w:rsidR="00413206" w:rsidRDefault="00413206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  <w:proofErr w:type="gramStart"/>
      <w:r>
        <w:rPr>
          <w:sz w:val="18"/>
          <w:szCs w:val="18"/>
        </w:rPr>
        <w:t>mat/war/WEB-INF</w:t>
      </w:r>
      <w:proofErr w:type="gramEnd"/>
      <w:r>
        <w:rPr>
          <w:rFonts w:cs="Courier New"/>
          <w:sz w:val="18"/>
          <w:szCs w:val="18"/>
          <w:lang w:bidi="ar-SA"/>
        </w:rPr>
        <w:t xml:space="preserve"> /</w:t>
      </w:r>
      <w:proofErr w:type="spellStart"/>
      <w:r w:rsidRPr="00413206">
        <w:rPr>
          <w:rFonts w:cs="Courier New"/>
          <w:sz w:val="18"/>
          <w:szCs w:val="18"/>
          <w:lang w:bidi="ar-SA"/>
        </w:rPr>
        <w:t>applicationContext</w:t>
      </w:r>
      <w:proofErr w:type="spellEnd"/>
      <w:r w:rsidRPr="00413206">
        <w:rPr>
          <w:rFonts w:cs="Courier New"/>
          <w:sz w:val="18"/>
          <w:szCs w:val="18"/>
          <w:lang w:bidi="ar-SA"/>
        </w:rPr>
        <w:t>-mail</w:t>
      </w:r>
    </w:p>
    <w:p w:rsidR="00413206" w:rsidRPr="00413206" w:rsidRDefault="00413206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  <w:r>
        <w:rPr>
          <w:rFonts w:cs="Courier New"/>
          <w:sz w:val="18"/>
          <w:szCs w:val="18"/>
          <w:lang w:bidi="ar-SA"/>
        </w:rPr>
        <w:t>Make changes to the ‘</w:t>
      </w:r>
      <w:proofErr w:type="spellStart"/>
      <w:r>
        <w:rPr>
          <w:rFonts w:cs="Courier New"/>
          <w:sz w:val="18"/>
          <w:szCs w:val="18"/>
          <w:lang w:bidi="ar-SA"/>
        </w:rPr>
        <w:t>mailSender</w:t>
      </w:r>
      <w:proofErr w:type="spellEnd"/>
      <w:r>
        <w:rPr>
          <w:rFonts w:cs="Courier New"/>
          <w:sz w:val="18"/>
          <w:szCs w:val="18"/>
          <w:lang w:bidi="ar-SA"/>
        </w:rPr>
        <w:t>’ bean to point to proper mail server and then to the ‘</w:t>
      </w:r>
      <w:proofErr w:type="spellStart"/>
      <w:r>
        <w:rPr>
          <w:rFonts w:cs="Courier New"/>
          <w:sz w:val="18"/>
          <w:szCs w:val="18"/>
          <w:lang w:bidi="ar-SA"/>
        </w:rPr>
        <w:t>templateMessage</w:t>
      </w:r>
      <w:proofErr w:type="spellEnd"/>
      <w:r>
        <w:rPr>
          <w:rFonts w:cs="Courier New"/>
          <w:sz w:val="18"/>
          <w:szCs w:val="18"/>
          <w:lang w:bidi="ar-SA"/>
        </w:rPr>
        <w:t xml:space="preserve">’ bean to set the correct </w:t>
      </w:r>
      <w:proofErr w:type="gramStart"/>
      <w:r>
        <w:rPr>
          <w:rFonts w:cs="Courier New"/>
          <w:sz w:val="18"/>
          <w:szCs w:val="18"/>
          <w:lang w:bidi="ar-SA"/>
        </w:rPr>
        <w:t>From</w:t>
      </w:r>
      <w:proofErr w:type="gramEnd"/>
      <w:r>
        <w:rPr>
          <w:rFonts w:cs="Courier New"/>
          <w:sz w:val="18"/>
          <w:szCs w:val="18"/>
          <w:lang w:bidi="ar-SA"/>
        </w:rPr>
        <w:t xml:space="preserve"> address.</w:t>
      </w:r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80"/>
          <w:sz w:val="16"/>
          <w:szCs w:val="16"/>
          <w:lang w:bidi="ar-SA"/>
        </w:rPr>
      </w:pPr>
    </w:p>
    <w:p w:rsidR="00AB7D81" w:rsidRDefault="00AB7D81" w:rsidP="008A2A32">
      <w:pPr>
        <w:autoSpaceDE w:val="0"/>
        <w:autoSpaceDN w:val="0"/>
        <w:adjustRightInd w:val="0"/>
        <w:ind w:firstLine="0"/>
        <w:rPr>
          <w:u w:val="single"/>
        </w:rPr>
      </w:pPr>
      <w:r w:rsidRPr="00AB7D81">
        <w:rPr>
          <w:u w:val="single"/>
        </w:rPr>
        <w:t>Run MAT</w:t>
      </w:r>
    </w:p>
    <w:p w:rsidR="00AB7D81" w:rsidRDefault="00AB7D81" w:rsidP="008A2A32">
      <w:pPr>
        <w:autoSpaceDE w:val="0"/>
        <w:autoSpaceDN w:val="0"/>
        <w:adjustRightInd w:val="0"/>
        <w:ind w:firstLine="0"/>
        <w:rPr>
          <w:u w:val="single"/>
        </w:rPr>
      </w:pPr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  <w:r>
        <w:rPr>
          <w:rFonts w:cs="Courier New"/>
          <w:sz w:val="18"/>
          <w:szCs w:val="18"/>
          <w:lang w:bidi="ar-SA"/>
        </w:rPr>
        <w:t>Make sure that your database server is running.</w:t>
      </w:r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  <w:r>
        <w:rPr>
          <w:rFonts w:cs="Courier New"/>
          <w:sz w:val="18"/>
          <w:szCs w:val="18"/>
          <w:lang w:bidi="ar-SA"/>
        </w:rPr>
        <w:t>In the Eclipse IDE select,</w:t>
      </w:r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  <w:r>
        <w:rPr>
          <w:rFonts w:cs="Courier New"/>
          <w:sz w:val="18"/>
          <w:szCs w:val="18"/>
          <w:lang w:bidi="ar-SA"/>
        </w:rPr>
        <w:t xml:space="preserve">Run </w:t>
      </w:r>
      <w:r w:rsidRPr="00AB7D81">
        <w:rPr>
          <w:rFonts w:cs="Courier New"/>
          <w:sz w:val="18"/>
          <w:szCs w:val="18"/>
          <w:lang w:bidi="ar-SA"/>
        </w:rPr>
        <w:sym w:font="Wingdings" w:char="F0E0"/>
      </w:r>
      <w:r>
        <w:rPr>
          <w:rFonts w:cs="Courier New"/>
          <w:sz w:val="18"/>
          <w:szCs w:val="18"/>
          <w:lang w:bidi="ar-SA"/>
        </w:rPr>
        <w:t xml:space="preserve"> Run Configurations </w:t>
      </w:r>
      <w:r w:rsidRPr="00AB7D81">
        <w:rPr>
          <w:rFonts w:cs="Courier New"/>
          <w:sz w:val="18"/>
          <w:szCs w:val="18"/>
          <w:lang w:bidi="ar-SA"/>
        </w:rPr>
        <w:sym w:font="Wingdings" w:char="F0E0"/>
      </w:r>
      <w:r>
        <w:rPr>
          <w:rFonts w:cs="Courier New"/>
          <w:sz w:val="18"/>
          <w:szCs w:val="18"/>
          <w:lang w:bidi="ar-SA"/>
        </w:rPr>
        <w:t xml:space="preserve"> Web Application </w:t>
      </w:r>
      <w:r w:rsidRPr="00AB7D81">
        <w:rPr>
          <w:rFonts w:cs="Courier New"/>
          <w:sz w:val="18"/>
          <w:szCs w:val="18"/>
          <w:lang w:bidi="ar-SA"/>
        </w:rPr>
        <w:sym w:font="Wingdings" w:char="F0E0"/>
      </w:r>
      <w:r>
        <w:rPr>
          <w:rFonts w:cs="Courier New"/>
          <w:sz w:val="18"/>
          <w:szCs w:val="18"/>
          <w:lang w:bidi="ar-SA"/>
        </w:rPr>
        <w:t xml:space="preserve"> New</w:t>
      </w:r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  <w:r>
        <w:rPr>
          <w:rFonts w:cs="Courier New"/>
          <w:sz w:val="18"/>
          <w:szCs w:val="18"/>
          <w:lang w:bidi="ar-SA"/>
        </w:rPr>
        <w:lastRenderedPageBreak/>
        <w:t xml:space="preserve">Set Main class: </w:t>
      </w:r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  <w:proofErr w:type="spellStart"/>
      <w:r>
        <w:rPr>
          <w:rFonts w:cs="Courier New"/>
          <w:sz w:val="18"/>
          <w:szCs w:val="18"/>
          <w:lang w:bidi="ar-SA"/>
        </w:rPr>
        <w:t>com.google.gwt.dev.DevMode</w:t>
      </w:r>
      <w:proofErr w:type="spellEnd"/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</w:p>
    <w:p w:rsidR="005113A3" w:rsidRDefault="00AB7D81" w:rsidP="002970A8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  <w:r>
        <w:rPr>
          <w:rFonts w:cs="Courier New"/>
          <w:sz w:val="18"/>
          <w:szCs w:val="18"/>
          <w:lang w:bidi="ar-SA"/>
        </w:rPr>
        <w:t>Select Apply and then Run.</w:t>
      </w:r>
    </w:p>
    <w:p w:rsidR="00B76C73" w:rsidRDefault="00B76C73" w:rsidP="002970A8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</w:p>
    <w:p w:rsidR="00B76C73" w:rsidRDefault="00B76C73" w:rsidP="002970A8">
      <w:pPr>
        <w:autoSpaceDE w:val="0"/>
        <w:autoSpaceDN w:val="0"/>
        <w:adjustRightInd w:val="0"/>
        <w:ind w:firstLine="0"/>
        <w:rPr>
          <w:rFonts w:cs="Courier New"/>
          <w:u w:val="single"/>
          <w:lang w:bidi="ar-SA"/>
        </w:rPr>
      </w:pPr>
      <w:r w:rsidRPr="00B76C73">
        <w:rPr>
          <w:rFonts w:cs="Courier New"/>
          <w:u w:val="single"/>
          <w:lang w:bidi="ar-SA"/>
        </w:rPr>
        <w:t>Logging In to MAT</w:t>
      </w:r>
    </w:p>
    <w:p w:rsidR="00B76C73" w:rsidRDefault="00B76C73" w:rsidP="002970A8">
      <w:pPr>
        <w:autoSpaceDE w:val="0"/>
        <w:autoSpaceDN w:val="0"/>
        <w:adjustRightInd w:val="0"/>
        <w:ind w:firstLine="0"/>
        <w:rPr>
          <w:rFonts w:cs="Courier New"/>
          <w:u w:val="single"/>
          <w:lang w:bidi="ar-SA"/>
        </w:rPr>
      </w:pPr>
    </w:p>
    <w:p w:rsidR="00B76C73" w:rsidRDefault="00B76C73" w:rsidP="002970A8">
      <w:pPr>
        <w:autoSpaceDE w:val="0"/>
        <w:autoSpaceDN w:val="0"/>
        <w:adjustRightInd w:val="0"/>
        <w:ind w:firstLine="0"/>
        <w:rPr>
          <w:sz w:val="18"/>
          <w:szCs w:val="18"/>
        </w:rPr>
      </w:pPr>
      <w:del w:id="66" w:author="MiMiller" w:date="2015-01-28T16:00:00Z">
        <w:r w:rsidDel="009C3CEE">
          <w:rPr>
            <w:sz w:val="18"/>
            <w:szCs w:val="18"/>
          </w:rPr>
          <w:delText xml:space="preserve">For </w:delText>
        </w:r>
      </w:del>
      <w:ins w:id="67" w:author="MiMiller" w:date="2015-01-28T16:00:00Z">
        <w:r w:rsidR="009C3CEE">
          <w:rPr>
            <w:sz w:val="18"/>
            <w:szCs w:val="18"/>
          </w:rPr>
          <w:t xml:space="preserve">To </w:t>
        </w:r>
      </w:ins>
      <w:r>
        <w:rPr>
          <w:sz w:val="18"/>
          <w:szCs w:val="18"/>
        </w:rPr>
        <w:t>log</w:t>
      </w:r>
      <w:del w:id="68" w:author="MiMiller" w:date="2015-01-28T16:00:00Z">
        <w:r w:rsidDel="009C3CEE">
          <w:rPr>
            <w:sz w:val="18"/>
            <w:szCs w:val="18"/>
          </w:rPr>
          <w:delText>ging</w:delText>
        </w:r>
      </w:del>
      <w:r>
        <w:rPr>
          <w:sz w:val="18"/>
          <w:szCs w:val="18"/>
        </w:rPr>
        <w:t xml:space="preserve"> in to MAT, </w:t>
      </w:r>
      <w:del w:id="69" w:author="MiMiller" w:date="2015-01-28T16:00:00Z">
        <w:r w:rsidDel="009C3CEE">
          <w:rPr>
            <w:sz w:val="18"/>
            <w:szCs w:val="18"/>
          </w:rPr>
          <w:delText>you will need to get onto MySQL</w:delText>
        </w:r>
      </w:del>
      <w:ins w:id="70" w:author="MiMiller" w:date="2015-01-28T16:00:00Z">
        <w:r w:rsidR="009C3CEE">
          <w:rPr>
            <w:sz w:val="18"/>
            <w:szCs w:val="18"/>
          </w:rPr>
          <w:t>open MySQL</w:t>
        </w:r>
      </w:ins>
      <w:r>
        <w:rPr>
          <w:sz w:val="18"/>
          <w:szCs w:val="18"/>
        </w:rPr>
        <w:t xml:space="preserve"> and run the following queries,</w:t>
      </w:r>
    </w:p>
    <w:p w:rsidR="00B76C73" w:rsidRDefault="00B76C73" w:rsidP="002970A8">
      <w:pPr>
        <w:autoSpaceDE w:val="0"/>
        <w:autoSpaceDN w:val="0"/>
        <w:adjustRightInd w:val="0"/>
        <w:ind w:firstLine="0"/>
        <w:rPr>
          <w:sz w:val="18"/>
          <w:szCs w:val="18"/>
        </w:rPr>
      </w:pPr>
    </w:p>
    <w:p w:rsidR="00B76C73" w:rsidRDefault="00B76C73" w:rsidP="002970A8">
      <w:pPr>
        <w:autoSpaceDE w:val="0"/>
        <w:autoSpaceDN w:val="0"/>
        <w:adjustRightInd w:val="0"/>
        <w:ind w:firstLine="0"/>
        <w:rPr>
          <w:sz w:val="18"/>
          <w:szCs w:val="18"/>
        </w:rPr>
      </w:pPr>
      <w:r w:rsidRPr="00B76C73">
        <w:rPr>
          <w:sz w:val="18"/>
          <w:szCs w:val="18"/>
        </w:rPr>
        <w:t>SELECT * FROM</w:t>
      </w:r>
      <w:r>
        <w:rPr>
          <w:sz w:val="18"/>
          <w:szCs w:val="18"/>
        </w:rPr>
        <w:t xml:space="preserve"> </w:t>
      </w:r>
      <w:r w:rsidRPr="00B76C73">
        <w:rPr>
          <w:sz w:val="18"/>
          <w:szCs w:val="18"/>
        </w:rPr>
        <w:t>USER where USER_ID='Admin';</w:t>
      </w:r>
    </w:p>
    <w:p w:rsidR="00B76C73" w:rsidRDefault="00B76C73" w:rsidP="002970A8">
      <w:pPr>
        <w:autoSpaceDE w:val="0"/>
        <w:autoSpaceDN w:val="0"/>
        <w:adjustRightInd w:val="0"/>
        <w:ind w:firstLine="0"/>
        <w:rPr>
          <w:sz w:val="18"/>
          <w:szCs w:val="18"/>
        </w:rPr>
      </w:pPr>
    </w:p>
    <w:p w:rsidR="00B76C73" w:rsidRDefault="00B76C73" w:rsidP="002970A8">
      <w:pPr>
        <w:autoSpaceDE w:val="0"/>
        <w:autoSpaceDN w:val="0"/>
        <w:adjustRightInd w:val="0"/>
        <w:ind w:firstLine="0"/>
        <w:rPr>
          <w:sz w:val="18"/>
          <w:szCs w:val="18"/>
        </w:rPr>
      </w:pPr>
      <w:r>
        <w:rPr>
          <w:sz w:val="18"/>
          <w:szCs w:val="18"/>
        </w:rPr>
        <w:t>Look at the LOGIN_ID column, the value there is your User Id.</w:t>
      </w:r>
    </w:p>
    <w:p w:rsidR="00B76C73" w:rsidRDefault="00464D71" w:rsidP="002970A8">
      <w:pPr>
        <w:autoSpaceDE w:val="0"/>
        <w:autoSpaceDN w:val="0"/>
        <w:adjustRightInd w:val="0"/>
        <w:ind w:firstLine="0"/>
        <w:rPr>
          <w:sz w:val="18"/>
          <w:szCs w:val="18"/>
        </w:rPr>
      </w:pPr>
      <w:r>
        <w:rPr>
          <w:sz w:val="18"/>
          <w:szCs w:val="18"/>
        </w:rPr>
        <w:t>The password for this user is already set as ‘Ursaminor_10’.</w:t>
      </w:r>
    </w:p>
    <w:p w:rsidR="00413206" w:rsidRDefault="00413206" w:rsidP="00413206">
      <w:pPr>
        <w:autoSpaceDE w:val="0"/>
        <w:autoSpaceDN w:val="0"/>
        <w:adjustRightInd w:val="0"/>
        <w:ind w:firstLine="0"/>
        <w:rPr>
          <w:sz w:val="18"/>
          <w:szCs w:val="18"/>
        </w:rPr>
      </w:pPr>
    </w:p>
    <w:p w:rsidR="00394387" w:rsidRDefault="00464D71" w:rsidP="00413206">
      <w:pPr>
        <w:autoSpaceDE w:val="0"/>
        <w:autoSpaceDN w:val="0"/>
        <w:adjustRightInd w:val="0"/>
        <w:ind w:firstLine="0"/>
        <w:rPr>
          <w:sz w:val="18"/>
          <w:szCs w:val="18"/>
        </w:rPr>
      </w:pPr>
      <w:r>
        <w:rPr>
          <w:sz w:val="18"/>
          <w:szCs w:val="18"/>
        </w:rPr>
        <w:t>Use the User ID and password on the MAT login screen and log on to MAT.</w:t>
      </w:r>
    </w:p>
    <w:p w:rsidR="00464D71" w:rsidRDefault="00464D71" w:rsidP="00413206">
      <w:pPr>
        <w:autoSpaceDE w:val="0"/>
        <w:autoSpaceDN w:val="0"/>
        <w:adjustRightInd w:val="0"/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Once logged in, go to the </w:t>
      </w:r>
      <w:r w:rsidR="005B1A67">
        <w:rPr>
          <w:sz w:val="18"/>
          <w:szCs w:val="18"/>
        </w:rPr>
        <w:t>“</w:t>
      </w:r>
      <w:r>
        <w:rPr>
          <w:sz w:val="18"/>
          <w:szCs w:val="18"/>
        </w:rPr>
        <w:t>MAT Account</w:t>
      </w:r>
      <w:r w:rsidR="005B1A67">
        <w:rPr>
          <w:sz w:val="18"/>
          <w:szCs w:val="18"/>
        </w:rPr>
        <w:t>”</w:t>
      </w:r>
      <w:r>
        <w:rPr>
          <w:sz w:val="18"/>
          <w:szCs w:val="18"/>
        </w:rPr>
        <w:t xml:space="preserve"> tab and enter other your details</w:t>
      </w:r>
      <w:r w:rsidR="00AB4C34">
        <w:rPr>
          <w:sz w:val="18"/>
          <w:szCs w:val="18"/>
        </w:rPr>
        <w:t xml:space="preserve"> under the “Personal Information” tab</w:t>
      </w:r>
      <w:r>
        <w:rPr>
          <w:sz w:val="18"/>
          <w:szCs w:val="18"/>
        </w:rPr>
        <w:t>.</w:t>
      </w:r>
    </w:p>
    <w:p w:rsidR="005B1A67" w:rsidRDefault="005B1A67" w:rsidP="00413206">
      <w:pPr>
        <w:autoSpaceDE w:val="0"/>
        <w:autoSpaceDN w:val="0"/>
        <w:adjustRightInd w:val="0"/>
        <w:ind w:firstLine="0"/>
        <w:rPr>
          <w:sz w:val="18"/>
          <w:szCs w:val="18"/>
        </w:rPr>
      </w:pPr>
      <w:r>
        <w:rPr>
          <w:sz w:val="18"/>
          <w:szCs w:val="18"/>
        </w:rPr>
        <w:t>Go to the “Security Questions” tab and setup your security questions.</w:t>
      </w:r>
    </w:p>
    <w:p w:rsidR="005B1A67" w:rsidRDefault="005B1A67" w:rsidP="00413206">
      <w:pPr>
        <w:autoSpaceDE w:val="0"/>
        <w:autoSpaceDN w:val="0"/>
        <w:adjustRightInd w:val="0"/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Also </w:t>
      </w:r>
      <w:r w:rsidR="00AB4C34">
        <w:rPr>
          <w:sz w:val="18"/>
          <w:szCs w:val="18"/>
        </w:rPr>
        <w:t>i</w:t>
      </w:r>
      <w:r>
        <w:rPr>
          <w:sz w:val="18"/>
          <w:szCs w:val="18"/>
        </w:rPr>
        <w:t>f you want to set your password to something new, use the “Password” tab.</w:t>
      </w:r>
    </w:p>
    <w:p w:rsidR="00AB4C34" w:rsidRDefault="00AB4C34" w:rsidP="00413206">
      <w:pPr>
        <w:autoSpaceDE w:val="0"/>
        <w:autoSpaceDN w:val="0"/>
        <w:adjustRightInd w:val="0"/>
        <w:ind w:firstLine="0"/>
        <w:rPr>
          <w:sz w:val="18"/>
          <w:szCs w:val="18"/>
        </w:rPr>
      </w:pPr>
    </w:p>
    <w:p w:rsidR="00AB4C34" w:rsidRDefault="00AB4C34" w:rsidP="00413206">
      <w:pPr>
        <w:autoSpaceDE w:val="0"/>
        <w:autoSpaceDN w:val="0"/>
        <w:adjustRightInd w:val="0"/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This is an admin user </w:t>
      </w:r>
      <w:ins w:id="71" w:author="MiMiller" w:date="2015-01-28T16:01:00Z">
        <w:r w:rsidR="009C3CEE">
          <w:rPr>
            <w:sz w:val="18"/>
            <w:szCs w:val="18"/>
          </w:rPr>
          <w:t xml:space="preserve">log in, that </w:t>
        </w:r>
      </w:ins>
      <w:del w:id="72" w:author="MiMiller" w:date="2015-01-28T16:01:00Z">
        <w:r w:rsidDel="009C3CEE">
          <w:rPr>
            <w:sz w:val="18"/>
            <w:szCs w:val="18"/>
          </w:rPr>
          <w:delText xml:space="preserve">which </w:delText>
        </w:r>
      </w:del>
      <w:r>
        <w:rPr>
          <w:sz w:val="18"/>
          <w:szCs w:val="18"/>
        </w:rPr>
        <w:t xml:space="preserve">will </w:t>
      </w:r>
      <w:del w:id="73" w:author="MiMiller" w:date="2015-01-28T16:02:00Z">
        <w:r w:rsidDel="009C3CEE">
          <w:rPr>
            <w:sz w:val="18"/>
            <w:szCs w:val="18"/>
          </w:rPr>
          <w:delText xml:space="preserve">allow </w:delText>
        </w:r>
      </w:del>
      <w:ins w:id="74" w:author="MiMiller" w:date="2015-01-28T16:02:00Z">
        <w:r w:rsidR="009C3CEE">
          <w:rPr>
            <w:sz w:val="18"/>
            <w:szCs w:val="18"/>
          </w:rPr>
          <w:t xml:space="preserve">provide a user the </w:t>
        </w:r>
        <w:proofErr w:type="spellStart"/>
        <w:r w:rsidR="009C3CEE">
          <w:rPr>
            <w:sz w:val="18"/>
            <w:szCs w:val="18"/>
          </w:rPr>
          <w:t>abiliy</w:t>
        </w:r>
        <w:proofErr w:type="spellEnd"/>
        <w:r w:rsidR="009C3CEE">
          <w:rPr>
            <w:sz w:val="18"/>
            <w:szCs w:val="18"/>
          </w:rPr>
          <w:t xml:space="preserve"> </w:t>
        </w:r>
        <w:proofErr w:type="gramStart"/>
        <w:r w:rsidR="009C3CEE">
          <w:rPr>
            <w:sz w:val="18"/>
            <w:szCs w:val="18"/>
          </w:rPr>
          <w:t xml:space="preserve">to  </w:t>
        </w:r>
      </w:ins>
      <w:proofErr w:type="gramEnd"/>
      <w:del w:id="75" w:author="MiMiller" w:date="2015-01-28T16:03:00Z">
        <w:r w:rsidDel="009C3CEE">
          <w:rPr>
            <w:sz w:val="18"/>
            <w:szCs w:val="18"/>
          </w:rPr>
          <w:delText xml:space="preserve">you to </w:delText>
        </w:r>
      </w:del>
      <w:r>
        <w:rPr>
          <w:sz w:val="18"/>
          <w:szCs w:val="18"/>
        </w:rPr>
        <w:t xml:space="preserve">create a regular user (one that can </w:t>
      </w:r>
      <w:del w:id="76" w:author="MiMiller" w:date="2015-01-28T16:03:00Z">
        <w:r w:rsidDel="009C3CEE">
          <w:rPr>
            <w:sz w:val="18"/>
            <w:szCs w:val="18"/>
          </w:rPr>
          <w:delText>create,edit</w:delText>
        </w:r>
      </w:del>
      <w:ins w:id="77" w:author="MiMiller" w:date="2015-01-28T16:03:00Z">
        <w:r w:rsidR="009C3CEE">
          <w:rPr>
            <w:sz w:val="18"/>
            <w:szCs w:val="18"/>
          </w:rPr>
          <w:t>create, edit</w:t>
        </w:r>
      </w:ins>
      <w:r>
        <w:rPr>
          <w:sz w:val="18"/>
          <w:szCs w:val="18"/>
        </w:rPr>
        <w:t>, delete measures).</w:t>
      </w:r>
    </w:p>
    <w:p w:rsidR="00AB4C34" w:rsidRDefault="00AB4C34" w:rsidP="00413206">
      <w:pPr>
        <w:autoSpaceDE w:val="0"/>
        <w:autoSpaceDN w:val="0"/>
        <w:adjustRightInd w:val="0"/>
        <w:ind w:firstLine="0"/>
        <w:rPr>
          <w:sz w:val="18"/>
          <w:szCs w:val="18"/>
        </w:rPr>
      </w:pPr>
    </w:p>
    <w:p w:rsidR="00E96A4B" w:rsidRDefault="00E96A4B" w:rsidP="00413206">
      <w:pPr>
        <w:autoSpaceDE w:val="0"/>
        <w:autoSpaceDN w:val="0"/>
        <w:adjustRightInd w:val="0"/>
        <w:ind w:firstLine="0"/>
        <w:rPr>
          <w:u w:val="single"/>
        </w:rPr>
      </w:pPr>
      <w:r w:rsidRPr="00E96A4B">
        <w:rPr>
          <w:u w:val="single"/>
        </w:rPr>
        <w:t>Setting up VSAC communication parameters</w:t>
      </w:r>
    </w:p>
    <w:p w:rsidR="00E96A4B" w:rsidRDefault="00E96A4B" w:rsidP="00413206">
      <w:pPr>
        <w:autoSpaceDE w:val="0"/>
        <w:autoSpaceDN w:val="0"/>
        <w:adjustRightInd w:val="0"/>
        <w:ind w:firstLine="0"/>
        <w:rPr>
          <w:u w:val="single"/>
        </w:rPr>
      </w:pPr>
    </w:p>
    <w:p w:rsidR="00F611E5" w:rsidRDefault="00E96A4B" w:rsidP="00E96A4B">
      <w:pPr>
        <w:autoSpaceDE w:val="0"/>
        <w:autoSpaceDN w:val="0"/>
        <w:adjustRightInd w:val="0"/>
        <w:ind w:left="720" w:hanging="720"/>
        <w:rPr>
          <w:sz w:val="18"/>
          <w:szCs w:val="18"/>
        </w:rPr>
      </w:pPr>
      <w:r>
        <w:rPr>
          <w:sz w:val="18"/>
          <w:szCs w:val="18"/>
        </w:rPr>
        <w:t xml:space="preserve">MAT uses </w:t>
      </w:r>
      <w:proofErr w:type="spellStart"/>
      <w:r>
        <w:rPr>
          <w:sz w:val="18"/>
          <w:szCs w:val="18"/>
        </w:rPr>
        <w:t>RESTful</w:t>
      </w:r>
      <w:proofErr w:type="spellEnd"/>
      <w:r>
        <w:rPr>
          <w:sz w:val="18"/>
          <w:szCs w:val="18"/>
        </w:rPr>
        <w:t xml:space="preserve"> web-services to connect to VSAC system to pull in element lookup data. </w:t>
      </w:r>
      <w:r w:rsidR="00F611E5">
        <w:rPr>
          <w:sz w:val="18"/>
          <w:szCs w:val="18"/>
        </w:rPr>
        <w:t>To set up MAT to work correctly</w:t>
      </w:r>
    </w:p>
    <w:p w:rsidR="00E96A4B" w:rsidRDefault="00F611E5" w:rsidP="00E96A4B">
      <w:pPr>
        <w:autoSpaceDE w:val="0"/>
        <w:autoSpaceDN w:val="0"/>
        <w:adjustRightInd w:val="0"/>
        <w:ind w:left="720" w:hanging="72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and</w:t>
      </w:r>
      <w:proofErr w:type="gramEnd"/>
      <w:r>
        <w:rPr>
          <w:sz w:val="18"/>
          <w:szCs w:val="18"/>
        </w:rPr>
        <w:t xml:space="preserve"> connect with the VSAC, </w:t>
      </w:r>
      <w:del w:id="78" w:author="MiMiller" w:date="2015-01-28T16:04:00Z">
        <w:r w:rsidDel="009C3CEE">
          <w:rPr>
            <w:sz w:val="18"/>
            <w:szCs w:val="18"/>
          </w:rPr>
          <w:delText xml:space="preserve">we need </w:delText>
        </w:r>
      </w:del>
      <w:r>
        <w:rPr>
          <w:sz w:val="18"/>
          <w:szCs w:val="18"/>
        </w:rPr>
        <w:t>to specify the following VM arguments</w:t>
      </w:r>
      <w:ins w:id="79" w:author="MiMiller" w:date="2015-01-28T16:06:00Z">
        <w:r w:rsidR="00D61FA8">
          <w:rPr>
            <w:sz w:val="18"/>
            <w:szCs w:val="18"/>
          </w:rPr>
          <w:t xml:space="preserve"> </w:t>
        </w:r>
        <w:r w:rsidR="00D61FA8" w:rsidRPr="003D2288">
          <w:rPr>
            <w:rFonts w:cs="Tahoma"/>
            <w:sz w:val="18"/>
            <w:szCs w:val="18"/>
          </w:rPr>
          <w:t>in the Dev Eclipse by doing the following</w:t>
        </w:r>
        <w:r w:rsidR="00D61FA8">
          <w:rPr>
            <w:rFonts w:cs="Tahoma"/>
            <w:sz w:val="18"/>
            <w:szCs w:val="18"/>
          </w:rPr>
          <w:t xml:space="preserve">:  </w:t>
        </w:r>
      </w:ins>
      <w:del w:id="80" w:author="MiMiller" w:date="2015-01-28T16:04:00Z">
        <w:r w:rsidDel="009C3CEE">
          <w:rPr>
            <w:sz w:val="18"/>
            <w:szCs w:val="18"/>
          </w:rPr>
          <w:delText>.</w:delText>
        </w:r>
      </w:del>
    </w:p>
    <w:p w:rsidR="00F611E5" w:rsidRDefault="00F611E5" w:rsidP="00E96A4B">
      <w:pPr>
        <w:autoSpaceDE w:val="0"/>
        <w:autoSpaceDN w:val="0"/>
        <w:adjustRightInd w:val="0"/>
        <w:ind w:left="720" w:hanging="720"/>
        <w:rPr>
          <w:ins w:id="81" w:author="MiMiller" w:date="2015-01-28T16:06:00Z"/>
          <w:sz w:val="18"/>
          <w:szCs w:val="18"/>
        </w:rPr>
      </w:pPr>
    </w:p>
    <w:p w:rsidR="00D61FA8" w:rsidRPr="003D2288" w:rsidRDefault="00D61FA8" w:rsidP="00D61FA8">
      <w:pPr>
        <w:ind w:firstLine="0"/>
        <w:rPr>
          <w:rFonts w:cs="Tahoma"/>
          <w:sz w:val="18"/>
          <w:szCs w:val="18"/>
        </w:rPr>
      </w:pPr>
      <w:r w:rsidRPr="003D2288">
        <w:rPr>
          <w:rFonts w:cs="Tahoma"/>
          <w:sz w:val="18"/>
          <w:szCs w:val="18"/>
        </w:rPr>
        <w:t>Run -&gt; Run Configurations -&gt; Select your MAT project on the LHS and then on the RHS on the 'Arguments' tab -</w:t>
      </w:r>
      <w:del w:id="82" w:author="MiMiller" w:date="2015-01-28T16:07:00Z">
        <w:r w:rsidRPr="003D2288" w:rsidDel="00D61FA8">
          <w:rPr>
            <w:rFonts w:cs="Tahoma"/>
            <w:sz w:val="18"/>
            <w:szCs w:val="18"/>
          </w:rPr>
          <w:delText>&gt; Add</w:delText>
        </w:r>
      </w:del>
      <w:ins w:id="83" w:author="MiMiller" w:date="2015-01-28T16:07:00Z">
        <w:r w:rsidRPr="003D2288">
          <w:rPr>
            <w:rFonts w:cs="Tahoma"/>
            <w:sz w:val="18"/>
            <w:szCs w:val="18"/>
          </w:rPr>
          <w:t>&gt;</w:t>
        </w:r>
        <w:r>
          <w:rPr>
            <w:rFonts w:cs="Tahoma"/>
            <w:sz w:val="18"/>
            <w:szCs w:val="18"/>
          </w:rPr>
          <w:t xml:space="preserve"> </w:t>
        </w:r>
        <w:r w:rsidRPr="003D2288">
          <w:rPr>
            <w:rFonts w:cs="Tahoma"/>
            <w:sz w:val="18"/>
            <w:szCs w:val="18"/>
          </w:rPr>
          <w:t>Add</w:t>
        </w:r>
      </w:ins>
      <w:r w:rsidRPr="003D2288">
        <w:rPr>
          <w:rFonts w:cs="Tahoma"/>
          <w:sz w:val="18"/>
          <w:szCs w:val="18"/>
        </w:rPr>
        <w:t xml:space="preserve"> the </w:t>
      </w:r>
      <w:del w:id="84" w:author="MiMiller" w:date="2015-01-28T16:07:00Z">
        <w:r w:rsidRPr="003D2288" w:rsidDel="00D61FA8">
          <w:rPr>
            <w:rFonts w:cs="Tahoma"/>
            <w:sz w:val="18"/>
            <w:szCs w:val="18"/>
          </w:rPr>
          <w:delText xml:space="preserve">above </w:delText>
        </w:r>
      </w:del>
      <w:ins w:id="85" w:author="MiMiller" w:date="2015-01-28T16:07:00Z">
        <w:r>
          <w:rPr>
            <w:rFonts w:cs="Tahoma"/>
            <w:sz w:val="18"/>
            <w:szCs w:val="18"/>
          </w:rPr>
          <w:t xml:space="preserve">info </w:t>
        </w:r>
      </w:ins>
      <w:del w:id="86" w:author="MiMiller" w:date="2015-01-28T16:07:00Z">
        <w:r w:rsidRPr="003D2288" w:rsidDel="00D61FA8">
          <w:rPr>
            <w:rFonts w:cs="Tahoma"/>
            <w:sz w:val="18"/>
            <w:szCs w:val="18"/>
          </w:rPr>
          <w:delText>in</w:delText>
        </w:r>
      </w:del>
      <w:ins w:id="87" w:author="MiMiller" w:date="2015-01-28T16:07:00Z">
        <w:r>
          <w:rPr>
            <w:rFonts w:cs="Tahoma"/>
            <w:sz w:val="18"/>
            <w:szCs w:val="18"/>
          </w:rPr>
          <w:t xml:space="preserve">below </w:t>
        </w:r>
        <w:r w:rsidRPr="003D2288">
          <w:rPr>
            <w:rFonts w:cs="Tahoma"/>
            <w:sz w:val="18"/>
            <w:szCs w:val="18"/>
          </w:rPr>
          <w:t>in</w:t>
        </w:r>
      </w:ins>
      <w:ins w:id="88" w:author="MiMiller" w:date="2015-01-28T16:08:00Z">
        <w:r>
          <w:rPr>
            <w:rFonts w:cs="Tahoma"/>
            <w:sz w:val="18"/>
            <w:szCs w:val="18"/>
          </w:rPr>
          <w:t>to</w:t>
        </w:r>
      </w:ins>
      <w:r w:rsidRPr="003D2288">
        <w:rPr>
          <w:rFonts w:cs="Tahoma"/>
          <w:sz w:val="18"/>
          <w:szCs w:val="18"/>
        </w:rPr>
        <w:t xml:space="preserve"> the VM arguments box.</w:t>
      </w:r>
    </w:p>
    <w:p w:rsidR="00D61FA8" w:rsidRDefault="00D61FA8" w:rsidP="00E96A4B">
      <w:pPr>
        <w:autoSpaceDE w:val="0"/>
        <w:autoSpaceDN w:val="0"/>
        <w:adjustRightInd w:val="0"/>
        <w:ind w:left="720" w:hanging="720"/>
        <w:rPr>
          <w:sz w:val="18"/>
          <w:szCs w:val="18"/>
        </w:rPr>
      </w:pPr>
    </w:p>
    <w:p w:rsidR="00F611E5" w:rsidRDefault="00F611E5" w:rsidP="00F611E5">
      <w:pPr>
        <w:ind w:firstLine="0"/>
        <w:rPr>
          <w:rFonts w:cs="Tahoma"/>
          <w:sz w:val="18"/>
          <w:szCs w:val="18"/>
        </w:rPr>
      </w:pPr>
      <w:r w:rsidRPr="003D2288">
        <w:rPr>
          <w:rFonts w:cs="Tahoma"/>
          <w:sz w:val="18"/>
          <w:szCs w:val="18"/>
        </w:rPr>
        <w:t xml:space="preserve">-Xmx512m </w:t>
      </w:r>
    </w:p>
    <w:p w:rsidR="003D2288" w:rsidRPr="003D2288" w:rsidRDefault="003D2288" w:rsidP="00F611E5">
      <w:pPr>
        <w:ind w:firstLine="0"/>
        <w:rPr>
          <w:rFonts w:cs="Tahoma"/>
          <w:sz w:val="18"/>
          <w:szCs w:val="18"/>
        </w:rPr>
      </w:pPr>
    </w:p>
    <w:p w:rsidR="00F611E5" w:rsidRDefault="00F611E5" w:rsidP="00F611E5">
      <w:pPr>
        <w:ind w:firstLine="0"/>
        <w:rPr>
          <w:rFonts w:cs="Tahoma"/>
          <w:sz w:val="18"/>
          <w:szCs w:val="18"/>
        </w:rPr>
      </w:pPr>
      <w:r w:rsidRPr="003D2288">
        <w:rPr>
          <w:rFonts w:cs="Tahoma"/>
          <w:sz w:val="18"/>
          <w:szCs w:val="18"/>
        </w:rPr>
        <w:t>-</w:t>
      </w:r>
      <w:proofErr w:type="spellStart"/>
      <w:r w:rsidRPr="003D2288">
        <w:rPr>
          <w:rFonts w:cs="Tahoma"/>
          <w:sz w:val="18"/>
          <w:szCs w:val="18"/>
        </w:rPr>
        <w:t>Dvsac_proxy_host</w:t>
      </w:r>
      <w:proofErr w:type="spellEnd"/>
      <w:r w:rsidRPr="003D2288">
        <w:rPr>
          <w:rFonts w:cs="Tahoma"/>
          <w:sz w:val="18"/>
          <w:szCs w:val="18"/>
        </w:rPr>
        <w:t>=&lt;&lt;your proxy host&gt;&gt;</w:t>
      </w:r>
    </w:p>
    <w:p w:rsidR="003D2288" w:rsidRPr="003D2288" w:rsidRDefault="003D2288" w:rsidP="00F611E5">
      <w:pPr>
        <w:ind w:firstLine="0"/>
        <w:rPr>
          <w:rFonts w:cs="Tahoma"/>
          <w:sz w:val="18"/>
          <w:szCs w:val="18"/>
        </w:rPr>
      </w:pPr>
    </w:p>
    <w:p w:rsidR="00F611E5" w:rsidRDefault="00F611E5" w:rsidP="00F611E5">
      <w:pPr>
        <w:ind w:firstLine="0"/>
        <w:rPr>
          <w:rFonts w:cs="Tahoma"/>
          <w:sz w:val="18"/>
          <w:szCs w:val="18"/>
        </w:rPr>
      </w:pPr>
      <w:r w:rsidRPr="003D2288">
        <w:rPr>
          <w:rFonts w:cs="Tahoma"/>
          <w:sz w:val="18"/>
          <w:szCs w:val="18"/>
        </w:rPr>
        <w:t>-</w:t>
      </w:r>
      <w:proofErr w:type="spellStart"/>
      <w:r w:rsidRPr="003D2288">
        <w:rPr>
          <w:rFonts w:cs="Tahoma"/>
          <w:sz w:val="18"/>
          <w:szCs w:val="18"/>
        </w:rPr>
        <w:t>Dvsac_proxy_port</w:t>
      </w:r>
      <w:proofErr w:type="spellEnd"/>
      <w:r w:rsidRPr="003D2288">
        <w:rPr>
          <w:rFonts w:cs="Tahoma"/>
          <w:sz w:val="18"/>
          <w:szCs w:val="18"/>
        </w:rPr>
        <w:t>=8080 -DSERVER_TICKET_URL=</w:t>
      </w:r>
      <w:hyperlink r:id="rId11" w:history="1">
        <w:r w:rsidRPr="003D2288">
          <w:rPr>
            <w:rStyle w:val="Hyperlink"/>
            <w:rFonts w:cs="Tahoma"/>
            <w:sz w:val="18"/>
            <w:szCs w:val="18"/>
          </w:rPr>
          <w:t>https://vsac.nlm.nih.gov/vsac/ws/Ticket</w:t>
        </w:r>
      </w:hyperlink>
    </w:p>
    <w:p w:rsidR="003D2288" w:rsidRPr="003D2288" w:rsidRDefault="003D2288" w:rsidP="00F611E5">
      <w:pPr>
        <w:ind w:firstLine="0"/>
        <w:rPr>
          <w:rFonts w:cs="Tahoma"/>
          <w:sz w:val="18"/>
          <w:szCs w:val="18"/>
        </w:rPr>
      </w:pPr>
    </w:p>
    <w:p w:rsidR="00F611E5" w:rsidRDefault="00F611E5" w:rsidP="00F611E5">
      <w:pPr>
        <w:ind w:firstLine="0"/>
        <w:rPr>
          <w:rFonts w:cs="Tahoma"/>
          <w:sz w:val="18"/>
          <w:szCs w:val="18"/>
        </w:rPr>
      </w:pPr>
      <w:r w:rsidRPr="003D2288">
        <w:rPr>
          <w:rFonts w:cs="Tahoma"/>
          <w:sz w:val="18"/>
          <w:szCs w:val="18"/>
        </w:rPr>
        <w:t>-DSERVER_SINGLE_VALUESET_URL=</w:t>
      </w:r>
      <w:hyperlink r:id="rId12" w:history="1">
        <w:r w:rsidRPr="003D2288">
          <w:rPr>
            <w:rStyle w:val="Hyperlink"/>
            <w:rFonts w:cs="Tahoma"/>
            <w:sz w:val="18"/>
            <w:szCs w:val="18"/>
          </w:rPr>
          <w:t>https://vsac.nlm.nih.gov/vsac/ws/RetrieveValueSet</w:t>
        </w:r>
      </w:hyperlink>
      <w:r w:rsidRPr="003D2288">
        <w:rPr>
          <w:rFonts w:cs="Tahoma"/>
          <w:sz w:val="18"/>
          <w:szCs w:val="18"/>
        </w:rPr>
        <w:t xml:space="preserve">? </w:t>
      </w:r>
    </w:p>
    <w:p w:rsidR="003D2288" w:rsidRPr="003D2288" w:rsidRDefault="003D2288" w:rsidP="00F611E5">
      <w:pPr>
        <w:ind w:firstLine="0"/>
        <w:rPr>
          <w:rFonts w:cs="Tahoma"/>
          <w:sz w:val="18"/>
          <w:szCs w:val="18"/>
        </w:rPr>
      </w:pPr>
    </w:p>
    <w:p w:rsidR="00F611E5" w:rsidRDefault="00F611E5" w:rsidP="00F611E5">
      <w:pPr>
        <w:ind w:firstLine="0"/>
        <w:rPr>
          <w:rFonts w:cs="Tahoma"/>
          <w:sz w:val="18"/>
          <w:szCs w:val="18"/>
        </w:rPr>
      </w:pPr>
      <w:r w:rsidRPr="003D2288">
        <w:rPr>
          <w:rFonts w:cs="Tahoma"/>
          <w:sz w:val="18"/>
          <w:szCs w:val="18"/>
        </w:rPr>
        <w:t>-DSERVER_MULTIPLE_VALUESET_URL=</w:t>
      </w:r>
      <w:hyperlink r:id="rId13" w:history="1">
        <w:r w:rsidRPr="003D2288">
          <w:rPr>
            <w:rStyle w:val="Hyperlink"/>
            <w:rFonts w:cs="Tahoma"/>
            <w:sz w:val="18"/>
            <w:szCs w:val="18"/>
          </w:rPr>
          <w:t>https://vsac.nlm.nih.gov/vsac/ws/RetrieveMultipleValueSets</w:t>
        </w:r>
      </w:hyperlink>
      <w:r w:rsidRPr="003D2288">
        <w:rPr>
          <w:rFonts w:cs="Tahoma"/>
          <w:sz w:val="18"/>
          <w:szCs w:val="18"/>
        </w:rPr>
        <w:t>?</w:t>
      </w:r>
    </w:p>
    <w:p w:rsidR="003D2288" w:rsidRPr="003D2288" w:rsidRDefault="003D2288" w:rsidP="00F611E5">
      <w:pPr>
        <w:ind w:firstLine="0"/>
        <w:rPr>
          <w:rFonts w:cs="Tahoma"/>
          <w:sz w:val="18"/>
          <w:szCs w:val="18"/>
        </w:rPr>
      </w:pPr>
    </w:p>
    <w:p w:rsidR="00F611E5" w:rsidRDefault="00F611E5" w:rsidP="00F611E5">
      <w:pPr>
        <w:ind w:firstLine="0"/>
        <w:rPr>
          <w:rFonts w:cs="Tahoma"/>
          <w:sz w:val="18"/>
          <w:szCs w:val="18"/>
        </w:rPr>
      </w:pPr>
      <w:r w:rsidRPr="003D2288">
        <w:rPr>
          <w:rFonts w:cs="Tahoma"/>
          <w:sz w:val="18"/>
          <w:szCs w:val="18"/>
        </w:rPr>
        <w:t>-DSERVICE_URL=</w:t>
      </w:r>
      <w:hyperlink r:id="rId14" w:history="1">
        <w:r w:rsidRPr="003D2288">
          <w:rPr>
            <w:rStyle w:val="Hyperlink"/>
            <w:rFonts w:cs="Tahoma"/>
            <w:sz w:val="18"/>
            <w:szCs w:val="18"/>
          </w:rPr>
          <w:t>http://umlsks.nlm.nih.gov</w:t>
        </w:r>
      </w:hyperlink>
      <w:r w:rsidRPr="003D2288">
        <w:rPr>
          <w:rFonts w:cs="Tahoma"/>
          <w:sz w:val="18"/>
          <w:szCs w:val="18"/>
        </w:rPr>
        <w:t xml:space="preserve"> </w:t>
      </w:r>
    </w:p>
    <w:p w:rsidR="003D2288" w:rsidRPr="003D2288" w:rsidRDefault="003D2288" w:rsidP="00F611E5">
      <w:pPr>
        <w:ind w:firstLine="0"/>
        <w:rPr>
          <w:rFonts w:cs="Tahoma"/>
          <w:sz w:val="18"/>
          <w:szCs w:val="18"/>
        </w:rPr>
      </w:pPr>
    </w:p>
    <w:p w:rsidR="00F611E5" w:rsidRPr="003D2288" w:rsidRDefault="00F611E5" w:rsidP="00F611E5">
      <w:pPr>
        <w:ind w:firstLine="0"/>
        <w:rPr>
          <w:rFonts w:cs="Tahoma"/>
          <w:sz w:val="18"/>
          <w:szCs w:val="18"/>
        </w:rPr>
      </w:pPr>
      <w:r w:rsidRPr="003D2288">
        <w:rPr>
          <w:rFonts w:cs="Tahoma"/>
          <w:sz w:val="18"/>
          <w:szCs w:val="18"/>
        </w:rPr>
        <w:t>-DENVIRONMENT=DEV</w:t>
      </w:r>
    </w:p>
    <w:p w:rsidR="00F611E5" w:rsidRPr="003D2288" w:rsidRDefault="00F611E5" w:rsidP="00F611E5">
      <w:pPr>
        <w:ind w:firstLine="0"/>
        <w:rPr>
          <w:rFonts w:cs="Tahoma"/>
          <w:sz w:val="18"/>
          <w:szCs w:val="18"/>
        </w:rPr>
      </w:pPr>
    </w:p>
    <w:p w:rsidR="00F611E5" w:rsidRPr="003D2288" w:rsidDel="00D61FA8" w:rsidRDefault="00F611E5" w:rsidP="00F611E5">
      <w:pPr>
        <w:ind w:firstLine="0"/>
        <w:rPr>
          <w:del w:id="89" w:author="MiMiller" w:date="2015-01-28T16:08:00Z"/>
          <w:rFonts w:cs="Tahoma"/>
          <w:sz w:val="18"/>
          <w:szCs w:val="18"/>
        </w:rPr>
      </w:pPr>
      <w:del w:id="90" w:author="MiMiller" w:date="2015-01-28T16:08:00Z">
        <w:r w:rsidRPr="003D2288" w:rsidDel="00D61FA8">
          <w:rPr>
            <w:rFonts w:cs="Tahoma"/>
            <w:sz w:val="18"/>
            <w:szCs w:val="18"/>
          </w:rPr>
          <w:delText>This can be set</w:delText>
        </w:r>
      </w:del>
      <w:del w:id="91" w:author="MiMiller" w:date="2015-01-28T16:06:00Z">
        <w:r w:rsidRPr="003D2288" w:rsidDel="00D61FA8">
          <w:rPr>
            <w:rFonts w:cs="Tahoma"/>
            <w:sz w:val="18"/>
            <w:szCs w:val="18"/>
          </w:rPr>
          <w:delText xml:space="preserve"> in the Dev Eclipse by doing the following</w:delText>
        </w:r>
      </w:del>
      <w:del w:id="92" w:author="MiMiller" w:date="2015-01-28T16:08:00Z">
        <w:r w:rsidRPr="003D2288" w:rsidDel="00D61FA8">
          <w:rPr>
            <w:rFonts w:cs="Tahoma"/>
            <w:sz w:val="18"/>
            <w:szCs w:val="18"/>
          </w:rPr>
          <w:delText>,</w:delText>
        </w:r>
      </w:del>
    </w:p>
    <w:p w:rsidR="00F611E5" w:rsidRPr="003D2288" w:rsidRDefault="00F611E5" w:rsidP="00F611E5">
      <w:pPr>
        <w:ind w:firstLine="0"/>
        <w:rPr>
          <w:rFonts w:cs="Tahoma"/>
          <w:sz w:val="18"/>
          <w:szCs w:val="18"/>
        </w:rPr>
      </w:pPr>
    </w:p>
    <w:p w:rsidR="00F611E5" w:rsidRPr="00E96A4B" w:rsidRDefault="00F611E5" w:rsidP="00E96A4B">
      <w:pPr>
        <w:autoSpaceDE w:val="0"/>
        <w:autoSpaceDN w:val="0"/>
        <w:adjustRightInd w:val="0"/>
        <w:ind w:left="720" w:hanging="720"/>
        <w:rPr>
          <w:sz w:val="18"/>
          <w:szCs w:val="18"/>
        </w:rPr>
      </w:pPr>
    </w:p>
    <w:sectPr w:rsidR="00F611E5" w:rsidRPr="00E96A4B" w:rsidSect="00ED74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843C1"/>
    <w:multiLevelType w:val="hybridMultilevel"/>
    <w:tmpl w:val="7A28E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drawingGridHorizontalSpacing w:val="110"/>
  <w:displayHorizontalDrawingGridEvery w:val="2"/>
  <w:characterSpacingControl w:val="doNotCompress"/>
  <w:compat>
    <w:useFELayout/>
  </w:compat>
  <w:rsids>
    <w:rsidRoot w:val="00644572"/>
    <w:rsid w:val="000308D5"/>
    <w:rsid w:val="00035254"/>
    <w:rsid w:val="000A610F"/>
    <w:rsid w:val="000A62A4"/>
    <w:rsid w:val="000B253F"/>
    <w:rsid w:val="000B4691"/>
    <w:rsid w:val="000D44CE"/>
    <w:rsid w:val="000E1543"/>
    <w:rsid w:val="000E71DD"/>
    <w:rsid w:val="001335EA"/>
    <w:rsid w:val="001516C3"/>
    <w:rsid w:val="0017427B"/>
    <w:rsid w:val="00184F57"/>
    <w:rsid w:val="001E0321"/>
    <w:rsid w:val="00215B4C"/>
    <w:rsid w:val="00215B6D"/>
    <w:rsid w:val="00233067"/>
    <w:rsid w:val="002515E7"/>
    <w:rsid w:val="002970A8"/>
    <w:rsid w:val="002F2009"/>
    <w:rsid w:val="00305936"/>
    <w:rsid w:val="0033230C"/>
    <w:rsid w:val="003413E6"/>
    <w:rsid w:val="00365DD3"/>
    <w:rsid w:val="003849C8"/>
    <w:rsid w:val="00394387"/>
    <w:rsid w:val="003B45FE"/>
    <w:rsid w:val="003D2288"/>
    <w:rsid w:val="003D2C74"/>
    <w:rsid w:val="003D5A92"/>
    <w:rsid w:val="003E0853"/>
    <w:rsid w:val="003F0A2D"/>
    <w:rsid w:val="003F1550"/>
    <w:rsid w:val="003F756C"/>
    <w:rsid w:val="00413206"/>
    <w:rsid w:val="00424864"/>
    <w:rsid w:val="00430550"/>
    <w:rsid w:val="00464D71"/>
    <w:rsid w:val="0048054C"/>
    <w:rsid w:val="004B592C"/>
    <w:rsid w:val="004E2302"/>
    <w:rsid w:val="004F79F9"/>
    <w:rsid w:val="005113A3"/>
    <w:rsid w:val="00511E9C"/>
    <w:rsid w:val="00517346"/>
    <w:rsid w:val="00517837"/>
    <w:rsid w:val="00520E51"/>
    <w:rsid w:val="005419F3"/>
    <w:rsid w:val="00542A50"/>
    <w:rsid w:val="00546F2A"/>
    <w:rsid w:val="0055279E"/>
    <w:rsid w:val="00596BC3"/>
    <w:rsid w:val="005B1A67"/>
    <w:rsid w:val="005B269E"/>
    <w:rsid w:val="005E5BDE"/>
    <w:rsid w:val="005F581C"/>
    <w:rsid w:val="00620330"/>
    <w:rsid w:val="00644572"/>
    <w:rsid w:val="00696594"/>
    <w:rsid w:val="006A312C"/>
    <w:rsid w:val="006D22E2"/>
    <w:rsid w:val="006D6C11"/>
    <w:rsid w:val="006E0D80"/>
    <w:rsid w:val="00700654"/>
    <w:rsid w:val="00711502"/>
    <w:rsid w:val="007301EF"/>
    <w:rsid w:val="00774014"/>
    <w:rsid w:val="007A0908"/>
    <w:rsid w:val="007F4B2D"/>
    <w:rsid w:val="007F5576"/>
    <w:rsid w:val="00800BF1"/>
    <w:rsid w:val="0080438F"/>
    <w:rsid w:val="008112C8"/>
    <w:rsid w:val="0082218B"/>
    <w:rsid w:val="00826FEE"/>
    <w:rsid w:val="00866DA5"/>
    <w:rsid w:val="008868EC"/>
    <w:rsid w:val="00887999"/>
    <w:rsid w:val="00892891"/>
    <w:rsid w:val="008A2A32"/>
    <w:rsid w:val="008C2B35"/>
    <w:rsid w:val="008D4F93"/>
    <w:rsid w:val="008E0E9D"/>
    <w:rsid w:val="008E589B"/>
    <w:rsid w:val="008F0AE4"/>
    <w:rsid w:val="0091702E"/>
    <w:rsid w:val="009233D5"/>
    <w:rsid w:val="009708ED"/>
    <w:rsid w:val="009966FF"/>
    <w:rsid w:val="009A546C"/>
    <w:rsid w:val="009A581C"/>
    <w:rsid w:val="009C3CEE"/>
    <w:rsid w:val="009C5D20"/>
    <w:rsid w:val="00A30A5A"/>
    <w:rsid w:val="00A67D1B"/>
    <w:rsid w:val="00A72D73"/>
    <w:rsid w:val="00A83996"/>
    <w:rsid w:val="00AA6188"/>
    <w:rsid w:val="00AB3217"/>
    <w:rsid w:val="00AB40B1"/>
    <w:rsid w:val="00AB4C34"/>
    <w:rsid w:val="00AB7D81"/>
    <w:rsid w:val="00AF212D"/>
    <w:rsid w:val="00B05758"/>
    <w:rsid w:val="00B44E57"/>
    <w:rsid w:val="00B56EBE"/>
    <w:rsid w:val="00B76C73"/>
    <w:rsid w:val="00BB7C93"/>
    <w:rsid w:val="00BF3B72"/>
    <w:rsid w:val="00CB3C68"/>
    <w:rsid w:val="00CC7BEF"/>
    <w:rsid w:val="00D0319D"/>
    <w:rsid w:val="00D054B6"/>
    <w:rsid w:val="00D162C3"/>
    <w:rsid w:val="00D16D2E"/>
    <w:rsid w:val="00D2730E"/>
    <w:rsid w:val="00D5651C"/>
    <w:rsid w:val="00D61FA8"/>
    <w:rsid w:val="00DA4E60"/>
    <w:rsid w:val="00DB4920"/>
    <w:rsid w:val="00DE7EE3"/>
    <w:rsid w:val="00DF7B6B"/>
    <w:rsid w:val="00E11C7C"/>
    <w:rsid w:val="00E15577"/>
    <w:rsid w:val="00E1637A"/>
    <w:rsid w:val="00E31DCB"/>
    <w:rsid w:val="00E4094E"/>
    <w:rsid w:val="00E4439B"/>
    <w:rsid w:val="00E55076"/>
    <w:rsid w:val="00E5537D"/>
    <w:rsid w:val="00E80FDE"/>
    <w:rsid w:val="00E86219"/>
    <w:rsid w:val="00E96A4B"/>
    <w:rsid w:val="00ED2234"/>
    <w:rsid w:val="00ED44AB"/>
    <w:rsid w:val="00ED743F"/>
    <w:rsid w:val="00EF3E96"/>
    <w:rsid w:val="00F04BD8"/>
    <w:rsid w:val="00F06696"/>
    <w:rsid w:val="00F360C0"/>
    <w:rsid w:val="00F37C59"/>
    <w:rsid w:val="00F611E5"/>
    <w:rsid w:val="00F67B79"/>
    <w:rsid w:val="00F70082"/>
    <w:rsid w:val="00F7506D"/>
    <w:rsid w:val="00F773DF"/>
    <w:rsid w:val="00FC2DE3"/>
    <w:rsid w:val="00FF55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572"/>
  </w:style>
  <w:style w:type="paragraph" w:styleId="Heading1">
    <w:name w:val="heading 1"/>
    <w:basedOn w:val="Normal"/>
    <w:next w:val="Normal"/>
    <w:link w:val="Heading1Char"/>
    <w:uiPriority w:val="9"/>
    <w:qFormat/>
    <w:rsid w:val="00644572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4572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572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572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572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572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572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572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572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572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4572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572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572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572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572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572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572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572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44572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44572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644572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572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44572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644572"/>
    <w:rPr>
      <w:b/>
      <w:bCs/>
      <w:spacing w:val="0"/>
    </w:rPr>
  </w:style>
  <w:style w:type="character" w:styleId="Emphasis">
    <w:name w:val="Emphasis"/>
    <w:uiPriority w:val="20"/>
    <w:qFormat/>
    <w:rsid w:val="00644572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644572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644572"/>
  </w:style>
  <w:style w:type="paragraph" w:styleId="ListParagraph">
    <w:name w:val="List Paragraph"/>
    <w:basedOn w:val="Normal"/>
    <w:uiPriority w:val="34"/>
    <w:qFormat/>
    <w:rsid w:val="0064457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4457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64457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572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572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644572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644572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644572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644572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644572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457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E0D8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62A4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A62A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1F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FA8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FF5589"/>
    <w:pPr>
      <w:ind w:firstLine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47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70070">
      <w:bodyDiv w:val="1"/>
      <w:marLeft w:val="60"/>
      <w:marRight w:val="60"/>
      <w:marTop w:val="6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l.google.com/eclipse/plugin/3.6" TargetMode="External"/><Relationship Id="rId13" Type="http://schemas.openxmlformats.org/officeDocument/2006/relationships/hyperlink" Target="https://vsac.nlm.nih.gov/vsac/ws/RetrieveMultipleValueSets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elopers.google.com/web-toolkit/" TargetMode="External"/><Relationship Id="rId12" Type="http://schemas.openxmlformats.org/officeDocument/2006/relationships/hyperlink" Target="https://vsac.nlm.nih.gov/vsac/ws/RetrieveValueSe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eclipse.org/downloads/index-helios.php" TargetMode="External"/><Relationship Id="rId11" Type="http://schemas.openxmlformats.org/officeDocument/2006/relationships/hyperlink" Target="https://vsac.nlm.nih.gov/vsac/ws/Ticke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evelopers.google.com/web-toolkit/vers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s.google.com/eclipse/docs/download_older" TargetMode="External"/><Relationship Id="rId14" Type="http://schemas.openxmlformats.org/officeDocument/2006/relationships/hyperlink" Target="http://umlsks.nlm.nih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CEBED6-43F3-44A4-950E-F9E18C3DE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1247</Words>
  <Characters>7109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IFMC</Company>
  <LinksUpToDate>false</LinksUpToDate>
  <CharactersWithSpaces>8340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cbajikar</dc:creator>
  <cp:lastModifiedBy>jlandry</cp:lastModifiedBy>
  <cp:revision>2</cp:revision>
  <cp:lastPrinted>2015-01-27T22:32:00Z</cp:lastPrinted>
  <dcterms:created xsi:type="dcterms:W3CDTF">2015-01-29T15:15:00Z</dcterms:created>
  <dcterms:modified xsi:type="dcterms:W3CDTF">2015-01-29T15:15:00Z</dcterms:modified>
</cp:coreProperties>
</file>